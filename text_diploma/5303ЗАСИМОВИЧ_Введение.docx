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53CB2" w14:textId="77777777" w:rsidR="00717AB8" w:rsidRDefault="00EB359B" w:rsidP="00EB359B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Toc11151294"/>
      <w:bookmarkStart w:id="1" w:name="_Toc11353471"/>
      <w:r>
        <w:rPr>
          <w:rFonts w:ascii="Times New Roman" w:hAnsi="Times New Roman" w:cs="Times New Roman"/>
          <w:color w:val="auto"/>
        </w:rPr>
        <w:t>ВВЕДЕНИЕ</w:t>
      </w:r>
      <w:bookmarkEnd w:id="0"/>
      <w:bookmarkEnd w:id="1"/>
    </w:p>
    <w:p w14:paraId="32868754" w14:textId="77777777" w:rsidR="00717AB8" w:rsidRDefault="00717AB8" w:rsidP="00EB35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02755C" w14:textId="77777777" w:rsidR="001A7594" w:rsidRDefault="001A7594" w:rsidP="00D56B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время, в связи с цифровизацией современного общества, возникает необходимость в противодействии распространению видео материалов, способных оказать деструктивное воздействие на человека. </w:t>
      </w:r>
      <w:r w:rsidR="00D56B3B" w:rsidRPr="00D56B3B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D56B3B">
        <w:rPr>
          <w:rFonts w:ascii="Times New Roman" w:hAnsi="Times New Roman" w:cs="Times New Roman"/>
          <w:sz w:val="28"/>
          <w:szCs w:val="28"/>
        </w:rPr>
        <w:t xml:space="preserve">таких материалов </w:t>
      </w:r>
      <w:r w:rsidR="00D56B3B" w:rsidRPr="00D56B3B">
        <w:rPr>
          <w:rFonts w:ascii="Times New Roman" w:hAnsi="Times New Roman" w:cs="Times New Roman"/>
          <w:sz w:val="28"/>
          <w:szCs w:val="28"/>
        </w:rPr>
        <w:t>можно выделить драки, нападения, ограбления, массовые столкновения,</w:t>
      </w:r>
      <w:r w:rsidR="00D56B3B">
        <w:rPr>
          <w:rFonts w:ascii="Times New Roman" w:hAnsi="Times New Roman" w:cs="Times New Roman"/>
          <w:sz w:val="28"/>
          <w:szCs w:val="28"/>
        </w:rPr>
        <w:t xml:space="preserve"> потасовки и т.д. </w:t>
      </w:r>
      <w:r>
        <w:rPr>
          <w:rFonts w:ascii="Times New Roman" w:hAnsi="Times New Roman" w:cs="Times New Roman"/>
          <w:sz w:val="28"/>
          <w:szCs w:val="28"/>
        </w:rPr>
        <w:t>Объем видео</w:t>
      </w:r>
      <w:r w:rsidR="00D56B3B">
        <w:rPr>
          <w:rFonts w:ascii="Times New Roman" w:hAnsi="Times New Roman" w:cs="Times New Roman"/>
          <w:sz w:val="28"/>
          <w:szCs w:val="28"/>
        </w:rPr>
        <w:t xml:space="preserve"> материалов, загружаемых на интернет ресурсы, увеличивается с каждым днем. </w:t>
      </w:r>
      <w:r w:rsidR="00D201B8">
        <w:rPr>
          <w:rFonts w:ascii="Times New Roman" w:hAnsi="Times New Roman" w:cs="Times New Roman"/>
          <w:sz w:val="28"/>
          <w:szCs w:val="28"/>
        </w:rPr>
        <w:t xml:space="preserve">Процесс фильтрации видео должен быть автоматизирован. </w:t>
      </w:r>
      <w:r w:rsidR="00D56B3B">
        <w:rPr>
          <w:rFonts w:ascii="Times New Roman" w:hAnsi="Times New Roman" w:cs="Times New Roman"/>
          <w:sz w:val="28"/>
          <w:szCs w:val="28"/>
        </w:rPr>
        <w:t xml:space="preserve">Для обработки таких потоков информации отлично подойдут нейронные сети </w:t>
      </w:r>
    </w:p>
    <w:p w14:paraId="6F5D2E13" w14:textId="77777777" w:rsidR="007E5EB9" w:rsidRDefault="001A7594" w:rsidP="00EB3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E5EB9">
        <w:rPr>
          <w:rFonts w:ascii="Times New Roman" w:hAnsi="Times New Roman" w:cs="Times New Roman"/>
          <w:sz w:val="28"/>
          <w:szCs w:val="28"/>
        </w:rPr>
        <w:t>скусственные интеллектуальные сети</w:t>
      </w:r>
      <w:r w:rsidR="00EB359B">
        <w:rPr>
          <w:rFonts w:ascii="Times New Roman" w:hAnsi="Times New Roman" w:cs="Times New Roman"/>
          <w:sz w:val="28"/>
          <w:szCs w:val="28"/>
        </w:rPr>
        <w:t xml:space="preserve"> явля</w:t>
      </w:r>
      <w:r w:rsidR="007E5EB9">
        <w:rPr>
          <w:rFonts w:ascii="Times New Roman" w:hAnsi="Times New Roman" w:cs="Times New Roman"/>
          <w:sz w:val="28"/>
          <w:szCs w:val="28"/>
        </w:rPr>
        <w:t>ются весьма популярным средством для решения многих задач</w:t>
      </w:r>
      <w:r w:rsidR="00EB359B">
        <w:rPr>
          <w:rFonts w:ascii="Times New Roman" w:hAnsi="Times New Roman" w:cs="Times New Roman"/>
          <w:sz w:val="28"/>
          <w:szCs w:val="28"/>
        </w:rPr>
        <w:t xml:space="preserve">. </w:t>
      </w:r>
      <w:r w:rsidR="00B37EA0">
        <w:rPr>
          <w:rFonts w:ascii="Times New Roman" w:hAnsi="Times New Roman" w:cs="Times New Roman"/>
          <w:sz w:val="28"/>
          <w:szCs w:val="28"/>
        </w:rPr>
        <w:t xml:space="preserve">Они позволяют анализировать и обрабатывать большой объём данных с высокой эффективностью. </w:t>
      </w:r>
      <w:r w:rsidR="007E5EB9">
        <w:rPr>
          <w:rFonts w:ascii="Times New Roman" w:hAnsi="Times New Roman" w:cs="Times New Roman"/>
          <w:sz w:val="28"/>
          <w:szCs w:val="28"/>
        </w:rPr>
        <w:t xml:space="preserve">В таких областях, как экономика, бизнес, </w:t>
      </w:r>
      <w:r w:rsidR="007E5EB9" w:rsidRPr="007E5EB9">
        <w:rPr>
          <w:rFonts w:ascii="Times New Roman" w:hAnsi="Times New Roman" w:cs="Times New Roman"/>
          <w:sz w:val="28"/>
          <w:szCs w:val="28"/>
        </w:rPr>
        <w:t>био</w:t>
      </w:r>
      <w:r w:rsidR="007E5EB9">
        <w:rPr>
          <w:rFonts w:ascii="Times New Roman" w:hAnsi="Times New Roman" w:cs="Times New Roman"/>
          <w:sz w:val="28"/>
          <w:szCs w:val="28"/>
        </w:rPr>
        <w:t>физика, авионика, безопасность,</w:t>
      </w:r>
      <w:r w:rsidR="007E5EB9" w:rsidRPr="007E5EB9">
        <w:rPr>
          <w:rFonts w:ascii="Times New Roman" w:hAnsi="Times New Roman" w:cs="Times New Roman"/>
          <w:sz w:val="28"/>
          <w:szCs w:val="28"/>
        </w:rPr>
        <w:t xml:space="preserve"> охранные системы, медицина</w:t>
      </w:r>
      <w:r w:rsidR="007E5EB9">
        <w:rPr>
          <w:rFonts w:ascii="Times New Roman" w:hAnsi="Times New Roman" w:cs="Times New Roman"/>
          <w:sz w:val="28"/>
          <w:szCs w:val="28"/>
        </w:rPr>
        <w:t xml:space="preserve">, </w:t>
      </w:r>
      <w:r w:rsidR="00B37EA0" w:rsidRPr="00B37EA0">
        <w:rPr>
          <w:rFonts w:ascii="Times New Roman" w:hAnsi="Times New Roman" w:cs="Times New Roman"/>
          <w:sz w:val="28"/>
          <w:szCs w:val="28"/>
        </w:rPr>
        <w:t>искусственные интеллектуальные сети</w:t>
      </w:r>
      <w:r w:rsidR="00B37EA0">
        <w:rPr>
          <w:rFonts w:ascii="Times New Roman" w:hAnsi="Times New Roman" w:cs="Times New Roman"/>
          <w:sz w:val="28"/>
          <w:szCs w:val="28"/>
        </w:rPr>
        <w:t xml:space="preserve"> используются уже сейчас. </w:t>
      </w:r>
    </w:p>
    <w:p w14:paraId="64BD7F38" w14:textId="77777777" w:rsidR="00717AB8" w:rsidRDefault="00B37EA0" w:rsidP="00EB3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A45F0">
        <w:rPr>
          <w:rFonts w:ascii="Times New Roman" w:hAnsi="Times New Roman" w:cs="Times New Roman"/>
          <w:sz w:val="28"/>
          <w:szCs w:val="28"/>
        </w:rPr>
        <w:t xml:space="preserve">ейронные сети </w:t>
      </w:r>
      <w:r w:rsidR="004A45F0" w:rsidRPr="004A45F0">
        <w:rPr>
          <w:rFonts w:ascii="Times New Roman" w:hAnsi="Times New Roman" w:cs="Times New Roman"/>
          <w:sz w:val="28"/>
          <w:szCs w:val="28"/>
        </w:rPr>
        <w:t>—</w:t>
      </w:r>
      <w:r w:rsidR="004A45F0">
        <w:rPr>
          <w:rFonts w:ascii="Times New Roman" w:hAnsi="Times New Roman" w:cs="Times New Roman"/>
          <w:sz w:val="28"/>
          <w:szCs w:val="28"/>
        </w:rPr>
        <w:t xml:space="preserve"> </w:t>
      </w:r>
      <w:r w:rsidR="004A45F0" w:rsidRPr="004A45F0">
        <w:rPr>
          <w:rFonts w:ascii="Times New Roman" w:hAnsi="Times New Roman" w:cs="Times New Roman"/>
          <w:sz w:val="28"/>
          <w:szCs w:val="28"/>
        </w:rPr>
        <w:t>один из видов машинного обучения</w:t>
      </w:r>
      <w:r w:rsidR="004A45F0">
        <w:rPr>
          <w:rFonts w:ascii="Times New Roman" w:hAnsi="Times New Roman" w:cs="Times New Roman"/>
          <w:sz w:val="28"/>
          <w:szCs w:val="28"/>
        </w:rPr>
        <w:t xml:space="preserve">. Это </w:t>
      </w:r>
      <w:r w:rsidR="004A45F0" w:rsidRPr="004A45F0">
        <w:rPr>
          <w:rFonts w:ascii="Times New Roman" w:hAnsi="Times New Roman" w:cs="Times New Roman"/>
          <w:sz w:val="28"/>
          <w:szCs w:val="28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</w:t>
      </w:r>
      <w:r w:rsidR="004A45F0" w:rsidRPr="004A45F0">
        <w:t xml:space="preserve"> </w:t>
      </w:r>
      <w:r w:rsidR="004A45F0" w:rsidRPr="004A45F0">
        <w:rPr>
          <w:rFonts w:ascii="Times New Roman" w:hAnsi="Times New Roman" w:cs="Times New Roman"/>
          <w:sz w:val="28"/>
          <w:szCs w:val="28"/>
        </w:rPr>
        <w:t>ИНС представляет собой систему соединённых и взаимодействующих между собой простых процессоров (искусственных нейронов). Каждый процессор подобной сети имеет дело только с сигналами,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управляемым взаимодействием, такие по отдельности простые процессоры вместе способны выполнять довольно сложные задачи.</w:t>
      </w:r>
    </w:p>
    <w:p w14:paraId="54C66BF9" w14:textId="77777777" w:rsidR="004A45F0" w:rsidRPr="004A45F0" w:rsidRDefault="00015934" w:rsidP="00DD1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и говорили ранее, </w:t>
      </w:r>
      <w:r w:rsidR="00F02D68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 xml:space="preserve"> информации постоянно растет. Необходимо искать новые решения для оперативной обработки больших данных. Так возникла концепция туманных вычислений. </w:t>
      </w:r>
      <w:r w:rsidRPr="00015934">
        <w:rPr>
          <w:rFonts w:ascii="Times New Roman" w:hAnsi="Times New Roman" w:cs="Times New Roman"/>
          <w:sz w:val="28"/>
          <w:szCs w:val="28"/>
        </w:rPr>
        <w:t xml:space="preserve">Концепция </w:t>
      </w:r>
      <w:r w:rsidRPr="00015934">
        <w:rPr>
          <w:rFonts w:ascii="Times New Roman" w:hAnsi="Times New Roman" w:cs="Times New Roman"/>
          <w:sz w:val="28"/>
          <w:szCs w:val="28"/>
        </w:rPr>
        <w:lastRenderedPageBreak/>
        <w:t>туманных вычислений предполагает дополнительный уровень работы с информацией как локально, так и в глобальной Сети, занимая промежуточное положение между облачными дата-центрами, конечными устройствами и другими элементами инфраструктуры данных. Туманные вычисления, в сравнении с облачными вычислениями, представляют еще один уровень сбора и анализа данных, более близкий к пользователю, в то время как граничные вычисления являются ближайшей к конечным устройствам точкой описываемой сети.</w:t>
      </w:r>
    </w:p>
    <w:p w14:paraId="5B29071F" w14:textId="77777777" w:rsidR="00717AB8" w:rsidRDefault="00C82FEB" w:rsidP="00C82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показана эффективность применения нейронных сетей и туманных вычислений при фильтрации видео контента на интернет ресурсе.</w:t>
      </w:r>
    </w:p>
    <w:p w14:paraId="50031E08" w14:textId="77777777" w:rsidR="00C82FEB" w:rsidRDefault="00C82FEB" w:rsidP="00C82F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3F6B8" w14:textId="77777777" w:rsidR="00717AB8" w:rsidDel="00C1343C" w:rsidRDefault="00C1343C">
      <w:pPr>
        <w:spacing w:after="0" w:line="360" w:lineRule="auto"/>
        <w:ind w:firstLine="709"/>
        <w:jc w:val="both"/>
        <w:rPr>
          <w:del w:id="2" w:author="Сергей Засимович" w:date="2020-11-22T12:21:00Z"/>
          <w:rFonts w:ascii="Times New Roman" w:hAnsi="Times New Roman" w:cs="Times New Roman"/>
          <w:sz w:val="28"/>
          <w:szCs w:val="28"/>
        </w:rPr>
        <w:pPrChange w:id="3" w:author="Сергей Засимович" w:date="2020-11-22T12:21:00Z">
          <w:pPr>
            <w:pStyle w:val="af3"/>
            <w:spacing w:line="360" w:lineRule="auto"/>
            <w:ind w:firstLine="709"/>
            <w:jc w:val="both"/>
          </w:pPr>
        </w:pPrChange>
      </w:pPr>
      <w:ins w:id="4" w:author="Сергей Засимович" w:date="2020-11-22T12:16:00Z">
        <w:r w:rsidRPr="00C1343C">
          <w:rPr>
            <w:rFonts w:ascii="Times New Roman" w:hAnsi="Times New Roman" w:cs="Times New Roman"/>
            <w:sz w:val="28"/>
            <w:szCs w:val="28"/>
          </w:rPr>
          <w:t>Целью работы является разработка алгоритма и его</w:t>
        </w:r>
        <w:r>
          <w:rPr>
            <w:rFonts w:ascii="Times New Roman" w:hAnsi="Times New Roman" w:cs="Times New Roman"/>
            <w:sz w:val="28"/>
            <w:szCs w:val="28"/>
          </w:rPr>
          <w:t xml:space="preserve"> реализация с помощью нейронных </w:t>
        </w:r>
        <w:r w:rsidRPr="00C1343C">
          <w:rPr>
            <w:rFonts w:ascii="Times New Roman" w:hAnsi="Times New Roman" w:cs="Times New Roman"/>
            <w:sz w:val="28"/>
            <w:szCs w:val="28"/>
          </w:rPr>
          <w:t>сет</w:t>
        </w:r>
        <w:r>
          <w:rPr>
            <w:rFonts w:ascii="Times New Roman" w:hAnsi="Times New Roman" w:cs="Times New Roman"/>
            <w:sz w:val="28"/>
            <w:szCs w:val="28"/>
          </w:rPr>
          <w:t xml:space="preserve">ей и туманных вычислений в виде </w:t>
        </w:r>
        <w:r w:rsidRPr="00C1343C">
          <w:rPr>
            <w:rFonts w:ascii="Times New Roman" w:hAnsi="Times New Roman" w:cs="Times New Roman"/>
            <w:sz w:val="28"/>
            <w:szCs w:val="28"/>
          </w:rPr>
          <w:t>интернет ресурса, для определения видео, спос</w:t>
        </w:r>
        <w:r>
          <w:rPr>
            <w:rFonts w:ascii="Times New Roman" w:hAnsi="Times New Roman" w:cs="Times New Roman"/>
            <w:sz w:val="28"/>
            <w:szCs w:val="28"/>
          </w:rPr>
          <w:t xml:space="preserve">обного </w:t>
        </w:r>
        <w:r w:rsidRPr="00C1343C">
          <w:rPr>
            <w:rFonts w:ascii="Times New Roman" w:hAnsi="Times New Roman" w:cs="Times New Roman"/>
            <w:sz w:val="28"/>
            <w:szCs w:val="28"/>
          </w:rPr>
          <w:t>оказывать деструктивное воздействие на человека</w:t>
        </w:r>
      </w:ins>
      <w:del w:id="5" w:author="Сергей Засимович" w:date="2020-11-22T12:16:00Z">
        <w:r w:rsidR="00EB359B" w:rsidDel="00C1343C">
          <w:rPr>
            <w:rFonts w:ascii="Times New Roman" w:hAnsi="Times New Roman" w:cs="Times New Roman"/>
            <w:sz w:val="28"/>
            <w:szCs w:val="28"/>
          </w:rPr>
          <w:delText xml:space="preserve">Целью работы является разработка </w:delText>
        </w:r>
      </w:del>
      <w:ins w:id="6" w:author="Zhukova" w:date="2020-11-15T22:33:00Z">
        <w:del w:id="7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алгоритма и его реализация в виде </w:delText>
          </w:r>
        </w:del>
      </w:ins>
      <w:del w:id="8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>интернет ресурса</w:delText>
        </w:r>
      </w:del>
      <w:ins w:id="9" w:author="Zhukova" w:date="2020-11-15T22:33:00Z">
        <w:del w:id="10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 </w:delText>
          </w:r>
        </w:del>
      </w:ins>
      <w:del w:id="11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>, способного</w:delText>
        </w:r>
      </w:del>
      <w:ins w:id="12" w:author="Zhukova" w:date="2020-11-15T22:33:00Z">
        <w:del w:id="13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для</w:delText>
          </w:r>
        </w:del>
      </w:ins>
      <w:del w:id="14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 xml:space="preserve"> определять</w:delText>
        </w:r>
      </w:del>
      <w:ins w:id="15" w:author="Zhukova" w:date="2020-11-15T22:33:00Z">
        <w:del w:id="16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ения</w:delText>
          </w:r>
        </w:del>
      </w:ins>
      <w:del w:id="17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 xml:space="preserve"> видео, способные</w:delText>
        </w:r>
      </w:del>
      <w:ins w:id="18" w:author="Zhukova" w:date="2020-11-15T22:33:00Z">
        <w:del w:id="19" w:author="Сергей Засимович" w:date="2020-11-22T12:16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ого</w:delText>
          </w:r>
        </w:del>
      </w:ins>
      <w:del w:id="20" w:author="Сергей Засимович" w:date="2020-11-22T12:16:00Z">
        <w:r w:rsidR="00C82FEB" w:rsidDel="00C1343C">
          <w:rPr>
            <w:rFonts w:ascii="Times New Roman" w:hAnsi="Times New Roman" w:cs="Times New Roman"/>
            <w:sz w:val="28"/>
            <w:szCs w:val="28"/>
          </w:rPr>
          <w:delText xml:space="preserve"> оказывать деструктивное воздействие на человека с помощью нейронных сетей и туманных вычеслений</w:delText>
        </w:r>
        <w:r w:rsidR="00EB359B" w:rsidDel="00C1343C">
          <w:rPr>
            <w:rFonts w:ascii="Times New Roman" w:hAnsi="Times New Roman" w:cs="Times New Roman"/>
            <w:sz w:val="28"/>
            <w:szCs w:val="28"/>
          </w:rPr>
          <w:delText xml:space="preserve">. </w:delText>
        </w:r>
      </w:del>
      <w:r w:rsidR="00EB359B">
        <w:rPr>
          <w:rFonts w:ascii="Times New Roman" w:hAnsi="Times New Roman" w:cs="Times New Roman"/>
          <w:sz w:val="28"/>
          <w:szCs w:val="28"/>
        </w:rPr>
        <w:t>Для достижения поставленной цели требуется выполнить следующие задачи:</w:t>
      </w:r>
    </w:p>
    <w:p w14:paraId="073CB435" w14:textId="77777777" w:rsidR="00C1343C" w:rsidRDefault="00C1343C" w:rsidP="00C1343C">
      <w:pPr>
        <w:spacing w:after="0" w:line="360" w:lineRule="auto"/>
        <w:ind w:firstLine="709"/>
        <w:jc w:val="both"/>
        <w:rPr>
          <w:ins w:id="21" w:author="Сергей Засимович" w:date="2020-11-22T12:21:00Z"/>
          <w:rFonts w:ascii="Times New Roman" w:hAnsi="Times New Roman" w:cs="Times New Roman"/>
          <w:sz w:val="28"/>
          <w:szCs w:val="28"/>
        </w:rPr>
      </w:pPr>
    </w:p>
    <w:p w14:paraId="3EDA140B" w14:textId="77777777" w:rsidR="00C1343C" w:rsidRPr="00C1343C" w:rsidDel="00C1343C" w:rsidRDefault="00C1343C">
      <w:pPr>
        <w:pStyle w:val="af3"/>
        <w:numPr>
          <w:ilvl w:val="0"/>
          <w:numId w:val="44"/>
        </w:numPr>
        <w:rPr>
          <w:del w:id="22" w:author="Сергей Засимович" w:date="2020-11-22T12:21:00Z"/>
          <w:rFonts w:ascii="Times New Roman" w:hAnsi="Times New Roman" w:cs="Times New Roman"/>
          <w:sz w:val="28"/>
          <w:szCs w:val="28"/>
          <w:rPrChange w:id="23" w:author="Сергей Засимович" w:date="2020-11-22T12:21:00Z">
            <w:rPr>
              <w:del w:id="24" w:author="Сергей Засимович" w:date="2020-11-22T12:21:00Z"/>
            </w:rPr>
          </w:rPrChange>
        </w:rPr>
        <w:pPrChange w:id="25" w:author="Сергей Засимович" w:date="2020-11-22T12:21:00Z">
          <w:pPr>
            <w:pStyle w:val="af3"/>
            <w:spacing w:line="360" w:lineRule="auto"/>
            <w:ind w:firstLine="709"/>
            <w:jc w:val="both"/>
          </w:pPr>
        </w:pPrChange>
      </w:pPr>
      <w:del w:id="26" w:author="Сергей Засимович" w:date="2020-11-22T12:21:00Z">
        <w:r w:rsidRPr="00C1343C" w:rsidDel="00C1343C">
          <w:rPr>
            <w:rFonts w:ascii="Times New Roman" w:hAnsi="Times New Roman" w:cs="Times New Roman"/>
            <w:sz w:val="28"/>
            <w:szCs w:val="28"/>
            <w:rPrChange w:id="27" w:author="Сергей Засимович" w:date="2020-11-22T12:21:00Z">
              <w:rPr/>
            </w:rPrChange>
          </w:rPr>
          <w:delText>1.</w:delText>
        </w:r>
      </w:del>
      <w:r w:rsidRPr="00C1343C">
        <w:rPr>
          <w:rFonts w:ascii="Times New Roman" w:hAnsi="Times New Roman" w:cs="Times New Roman"/>
          <w:sz w:val="28"/>
          <w:szCs w:val="28"/>
          <w:rPrChange w:id="28" w:author="Сергей Засимович" w:date="2020-11-22T12:21:00Z">
            <w:rPr/>
          </w:rPrChange>
        </w:rPr>
        <w:t>Произвести обзор функциональных аналогов разрабатываемого приложения и современных подходов в нейронных сетях к распознаванию нежелательного контента;</w:t>
      </w:r>
    </w:p>
    <w:p w14:paraId="4F3FCC14" w14:textId="77777777" w:rsidR="00C1343C" w:rsidRPr="00C1343C" w:rsidRDefault="00C1343C">
      <w:pPr>
        <w:pStyle w:val="af3"/>
        <w:numPr>
          <w:ilvl w:val="0"/>
          <w:numId w:val="44"/>
        </w:numPr>
        <w:rPr>
          <w:ins w:id="29" w:author="Сергей Засимович" w:date="2020-11-22T12:21:00Z"/>
        </w:rPr>
        <w:pPrChange w:id="30" w:author="Сергей Засимович" w:date="2020-11-22T12:21:00Z">
          <w:pPr>
            <w:pStyle w:val="af3"/>
            <w:spacing w:line="360" w:lineRule="auto"/>
            <w:jc w:val="both"/>
          </w:pPr>
        </w:pPrChange>
      </w:pPr>
    </w:p>
    <w:p w14:paraId="5D84EC30" w14:textId="77777777" w:rsidR="00C1343C" w:rsidRP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31" w:author="Сергей Засимович" w:date="2020-11-22T12:21:00Z"/>
          <w:rFonts w:ascii="Times New Roman" w:hAnsi="Times New Roman" w:cs="Times New Roman"/>
          <w:sz w:val="28"/>
          <w:szCs w:val="28"/>
          <w:rPrChange w:id="32" w:author="Сергей Засимович" w:date="2020-11-22T12:21:00Z">
            <w:rPr>
              <w:ins w:id="33" w:author="Сергей Засимович" w:date="2020-11-22T12:21:00Z"/>
            </w:rPr>
          </w:rPrChange>
        </w:rPr>
        <w:pPrChange w:id="34" w:author="Сергей Засимович" w:date="2020-11-22T12:21:00Z">
          <w:pPr>
            <w:pStyle w:val="af3"/>
            <w:spacing w:line="360" w:lineRule="auto"/>
            <w:ind w:firstLine="709"/>
            <w:jc w:val="both"/>
          </w:pPr>
        </w:pPrChange>
      </w:pPr>
      <w:ins w:id="35" w:author="Сергей Засимович" w:date="2020-11-22T12:19:00Z">
        <w:r w:rsidRPr="00C1343C">
          <w:rPr>
            <w:rFonts w:ascii="Times New Roman" w:hAnsi="Times New Roman" w:cs="Times New Roman"/>
            <w:sz w:val="28"/>
            <w:szCs w:val="28"/>
            <w:rPrChange w:id="36" w:author="Сергей Засимович" w:date="2020-11-22T12:21:00Z">
              <w:rPr/>
            </w:rPrChange>
          </w:rPr>
          <w:t>Разработка метода формализации деструктивного воздействия;</w:t>
        </w:r>
      </w:ins>
      <w:bookmarkStart w:id="37" w:name="_GoBack"/>
      <w:bookmarkEnd w:id="37"/>
    </w:p>
    <w:p w14:paraId="4F65CDDF" w14:textId="77777777" w:rsidR="00C1343C" w:rsidRP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38" w:author="Сергей Засимович" w:date="2020-11-22T12:21:00Z"/>
          <w:rFonts w:ascii="Times New Roman" w:hAnsi="Times New Roman" w:cs="Times New Roman"/>
          <w:sz w:val="28"/>
          <w:szCs w:val="28"/>
          <w:rPrChange w:id="39" w:author="Сергей Засимович" w:date="2020-11-22T12:21:00Z">
            <w:rPr>
              <w:ins w:id="40" w:author="Сергей Засимович" w:date="2020-11-22T12:21:00Z"/>
            </w:rPr>
          </w:rPrChange>
        </w:rPr>
        <w:pPrChange w:id="41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  <w:ins w:id="42" w:author="Сергей Засимович" w:date="2020-11-22T12:19:00Z">
        <w:r w:rsidRPr="00C1343C">
          <w:rPr>
            <w:rFonts w:ascii="Times New Roman" w:hAnsi="Times New Roman" w:cs="Times New Roman"/>
            <w:sz w:val="28"/>
            <w:szCs w:val="28"/>
            <w:rPrChange w:id="43" w:author="Сергей Засимович" w:date="2020-11-22T12:21:00Z">
              <w:rPr/>
            </w:rPrChange>
          </w:rPr>
          <w:t>Выбрать инструмент разработки;</w:t>
        </w:r>
      </w:ins>
    </w:p>
    <w:p w14:paraId="0F97B516" w14:textId="77777777" w:rsid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44" w:author="Сергей Засимович" w:date="2020-11-22T12:22:00Z"/>
          <w:rFonts w:ascii="Times New Roman" w:hAnsi="Times New Roman" w:cs="Times New Roman"/>
          <w:sz w:val="28"/>
          <w:szCs w:val="28"/>
        </w:rPr>
        <w:pPrChange w:id="45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  <w:ins w:id="46" w:author="Сергей Засимович" w:date="2020-11-22T12:19:00Z">
        <w:r w:rsidRPr="00C1343C">
          <w:rPr>
            <w:rFonts w:ascii="Times New Roman" w:hAnsi="Times New Roman" w:cs="Times New Roman"/>
            <w:sz w:val="28"/>
            <w:szCs w:val="28"/>
            <w:rPrChange w:id="47" w:author="Сергей Засимович" w:date="2020-11-22T12:21:00Z">
              <w:rPr/>
            </w:rPrChange>
          </w:rPr>
          <w:t>Разработка Интернет-ресурса;</w:t>
        </w:r>
      </w:ins>
    </w:p>
    <w:p w14:paraId="4A0AD4FF" w14:textId="77777777" w:rsidR="00C1343C" w:rsidRPr="00C1343C" w:rsidRDefault="00C1343C">
      <w:pPr>
        <w:pStyle w:val="af3"/>
        <w:numPr>
          <w:ilvl w:val="0"/>
          <w:numId w:val="44"/>
        </w:numPr>
        <w:spacing w:after="0" w:line="360" w:lineRule="auto"/>
        <w:jc w:val="both"/>
        <w:rPr>
          <w:ins w:id="48" w:author="Сергей Засимович" w:date="2020-11-22T12:21:00Z"/>
          <w:rFonts w:ascii="Times New Roman" w:hAnsi="Times New Roman" w:cs="Times New Roman"/>
          <w:sz w:val="28"/>
          <w:szCs w:val="28"/>
          <w:rPrChange w:id="49" w:author="Сергей Засимович" w:date="2020-11-22T12:21:00Z">
            <w:rPr>
              <w:ins w:id="50" w:author="Сергей Засимович" w:date="2020-11-22T12:21:00Z"/>
            </w:rPr>
          </w:rPrChange>
        </w:rPr>
        <w:pPrChange w:id="51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  <w:ins w:id="52" w:author="Сергей Засимович" w:date="2020-11-22T12:22:00Z">
        <w:r w:rsidRPr="00C1343C">
          <w:rPr>
            <w:rFonts w:ascii="Times New Roman" w:hAnsi="Times New Roman" w:cs="Times New Roman"/>
            <w:sz w:val="28"/>
            <w:szCs w:val="28"/>
          </w:rPr>
          <w:t>Провести исследования по внедрению туманных вычислений к задаче обработки видео потоков;</w:t>
        </w:r>
      </w:ins>
    </w:p>
    <w:p w14:paraId="1C9A29D5" w14:textId="77777777" w:rsidR="00DD1326" w:rsidRPr="00C1343C" w:rsidDel="00C1343C" w:rsidRDefault="00EB359B">
      <w:pPr>
        <w:spacing w:after="0" w:line="360" w:lineRule="auto"/>
        <w:ind w:firstLine="709"/>
        <w:jc w:val="both"/>
        <w:rPr>
          <w:del w:id="53" w:author="Сергей Засимович" w:date="2020-11-22T12:18:00Z"/>
          <w:rFonts w:ascii="Times New Roman" w:hAnsi="Times New Roman" w:cs="Times New Roman"/>
          <w:sz w:val="28"/>
          <w:szCs w:val="28"/>
          <w:rPrChange w:id="54" w:author="Сергей Засимович" w:date="2020-11-22T12:20:00Z">
            <w:rPr>
              <w:del w:id="55" w:author="Сергей Засимович" w:date="2020-11-22T12:18:00Z"/>
              <w:rFonts w:ascii="Times New Roman" w:hAnsi="Times New Roman" w:cs="Times New Roman"/>
              <w:strike/>
              <w:sz w:val="28"/>
              <w:szCs w:val="28"/>
            </w:rPr>
          </w:rPrChange>
        </w:rPr>
        <w:pPrChange w:id="56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57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Произвести </w:delText>
        </w:r>
        <w:r w:rsidR="007066E7" w:rsidDel="00C1343C">
          <w:rPr>
            <w:rFonts w:ascii="Times New Roman" w:hAnsi="Times New Roman" w:cs="Times New Roman"/>
            <w:sz w:val="28"/>
            <w:szCs w:val="28"/>
          </w:rPr>
          <w:delText>обзор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 xml:space="preserve"> функциональных аналогов разрабатываемого приложения;</w:delText>
        </w:r>
      </w:del>
    </w:p>
    <w:p w14:paraId="61439922" w14:textId="77777777" w:rsidR="00D201B8" w:rsidRPr="00D201B8" w:rsidDel="00C1343C" w:rsidRDefault="00DD1326">
      <w:pPr>
        <w:rPr>
          <w:del w:id="58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59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60" w:author="Сергей Засимович" w:date="2020-11-22T12:18:00Z">
        <w:r w:rsidRPr="00DD1326" w:rsidDel="00C1343C">
          <w:rPr>
            <w:rFonts w:ascii="Times New Roman" w:hAnsi="Times New Roman" w:cs="Times New Roman"/>
            <w:sz w:val="28"/>
            <w:szCs w:val="28"/>
          </w:rPr>
          <w:delText xml:space="preserve">Произвести обзор современных подходов 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 xml:space="preserve">в нейронных сетях </w:delText>
        </w:r>
        <w:r w:rsidRPr="00DD1326" w:rsidDel="00C1343C">
          <w:rPr>
            <w:rFonts w:ascii="Times New Roman" w:hAnsi="Times New Roman" w:cs="Times New Roman"/>
            <w:sz w:val="28"/>
            <w:szCs w:val="28"/>
          </w:rPr>
          <w:delText xml:space="preserve">к распознаванию 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нежелательного контента</w:delText>
        </w:r>
        <w:r w:rsidR="00EB359B" w:rsidRPr="00DD1326" w:rsidDel="00C1343C">
          <w:rPr>
            <w:rFonts w:ascii="Times New Roman" w:hAnsi="Times New Roman" w:cs="Times New Roman"/>
            <w:sz w:val="28"/>
            <w:szCs w:val="28"/>
          </w:rPr>
          <w:delText>;</w:delText>
        </w:r>
      </w:del>
    </w:p>
    <w:p w14:paraId="79569580" w14:textId="77777777" w:rsidR="00A949B0" w:rsidRPr="007E0D7B" w:rsidDel="00C1343C" w:rsidRDefault="00A949B0">
      <w:pPr>
        <w:rPr>
          <w:del w:id="61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62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moveToRangeStart w:id="63" w:author="Zhukova" w:date="2020-11-15T22:34:00Z" w:name="move56372072"/>
      <w:moveTo w:id="64" w:author="Zhukova" w:date="2020-11-15T22:34:00Z">
        <w:del w:id="65" w:author="Сергей Засимович" w:date="2020-11-22T12:18:00Z">
          <w:r w:rsidRPr="007E0D7B" w:rsidDel="00C1343C">
            <w:rPr>
              <w:rFonts w:ascii="Times New Roman" w:hAnsi="Times New Roman" w:cs="Times New Roman"/>
              <w:sz w:val="28"/>
              <w:szCs w:val="28"/>
            </w:rPr>
            <w:delText>Сформировать каталог классификации деструктивных воздействий на человека;</w:delText>
          </w:r>
        </w:del>
      </w:moveTo>
    </w:p>
    <w:moveToRangeEnd w:id="63"/>
    <w:p w14:paraId="09B23BC6" w14:textId="77777777" w:rsidR="007E0D7B" w:rsidRPr="007E0D7B" w:rsidDel="00C1343C" w:rsidRDefault="00D201B8">
      <w:pPr>
        <w:rPr>
          <w:del w:id="66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67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68" w:author="Сергей Засимович" w:date="2020-11-22T12:18:00Z">
        <w:r w:rsidRPr="00D201B8" w:rsidDel="00C1343C">
          <w:rPr>
            <w:rFonts w:ascii="Times New Roman" w:hAnsi="Times New Roman" w:cs="Times New Roman"/>
            <w:sz w:val="28"/>
            <w:szCs w:val="28"/>
          </w:rPr>
          <w:delText>Разработ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ать</w:delText>
        </w:r>
        <w:r w:rsidRPr="00D201B8" w:rsidDel="00C1343C">
          <w:rPr>
            <w:rFonts w:ascii="Times New Roman" w:hAnsi="Times New Roman" w:cs="Times New Roman"/>
            <w:sz w:val="28"/>
            <w:szCs w:val="28"/>
          </w:rPr>
          <w:delText xml:space="preserve"> уникальн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ый алгоритм</w:delText>
        </w:r>
        <w:r w:rsidRPr="00D201B8" w:rsidDel="00C1343C">
          <w:rPr>
            <w:rFonts w:ascii="Times New Roman" w:hAnsi="Times New Roman" w:cs="Times New Roman"/>
            <w:sz w:val="28"/>
            <w:szCs w:val="28"/>
          </w:rPr>
          <w:delText xml:space="preserve"> определения деструктивных воздействий</w:delText>
        </w:r>
      </w:del>
      <w:ins w:id="69" w:author="Zhukova" w:date="2020-11-15T22:34:00Z">
        <w:del w:id="70" w:author="Сергей Засимович" w:date="2020-11-22T12:18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 с применением технологий нейронных сетей и туманных вычислений</w:delText>
          </w:r>
        </w:del>
      </w:ins>
      <w:del w:id="71" w:author="Сергей Засимович" w:date="2020-11-22T12:18:00Z">
        <w:r w:rsidRPr="00D201B8" w:rsidDel="00C1343C">
          <w:rPr>
            <w:rFonts w:ascii="Times New Roman" w:hAnsi="Times New Roman" w:cs="Times New Roman"/>
            <w:sz w:val="28"/>
            <w:szCs w:val="28"/>
          </w:rPr>
          <w:delText>;</w:delText>
        </w:r>
      </w:del>
    </w:p>
    <w:p w14:paraId="15ABE08A" w14:textId="77777777" w:rsidR="007E0D7B" w:rsidRPr="007E0D7B" w:rsidDel="00C1343C" w:rsidRDefault="007E0D7B">
      <w:pPr>
        <w:rPr>
          <w:del w:id="72" w:author="Сергей Засимович" w:date="2020-11-22T12:18:00Z"/>
          <w:rFonts w:ascii="Times New Roman" w:hAnsi="Times New Roman" w:cs="Times New Roman"/>
          <w:strike/>
          <w:sz w:val="28"/>
          <w:szCs w:val="28"/>
        </w:rPr>
        <w:pPrChange w:id="73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moveFromRangeStart w:id="74" w:author="Zhukova" w:date="2020-11-15T22:34:00Z" w:name="move56372072"/>
      <w:moveFrom w:id="75" w:author="Zhukova" w:date="2020-11-15T22:34:00Z">
        <w:del w:id="76" w:author="Сергей Засимович" w:date="2020-11-22T12:18:00Z">
          <w:r w:rsidRPr="007E0D7B" w:rsidDel="00C1343C">
            <w:rPr>
              <w:rFonts w:ascii="Times New Roman" w:hAnsi="Times New Roman" w:cs="Times New Roman"/>
              <w:sz w:val="28"/>
              <w:szCs w:val="28"/>
            </w:rPr>
            <w:delText>Сформировать каталог классификации деструктивных воздействий на человека;</w:delText>
          </w:r>
        </w:del>
      </w:moveFrom>
    </w:p>
    <w:moveFromRangeEnd w:id="74"/>
    <w:p w14:paraId="7DD1DE27" w14:textId="77777777" w:rsidR="00717AB8" w:rsidDel="00C1343C" w:rsidRDefault="00EB359B">
      <w:pPr>
        <w:rPr>
          <w:del w:id="77" w:author="Сергей Засимович" w:date="2020-11-22T12:18:00Z"/>
          <w:rFonts w:ascii="Times New Roman" w:hAnsi="Times New Roman" w:cs="Times New Roman"/>
          <w:sz w:val="28"/>
          <w:szCs w:val="28"/>
        </w:rPr>
        <w:pPrChange w:id="78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79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Выбрать инструмент разработки</w:delText>
        </w:r>
        <w:r w:rsidRPr="00C1343C" w:rsidDel="00C1343C">
          <w:rPr>
            <w:rFonts w:ascii="Times New Roman" w:hAnsi="Times New Roman" w:cs="Times New Roman"/>
            <w:sz w:val="28"/>
            <w:szCs w:val="28"/>
            <w:rPrChange w:id="80" w:author="Сергей Засимович" w:date="2020-11-22T12:18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delText>;</w:delText>
        </w:r>
      </w:del>
    </w:p>
    <w:p w14:paraId="77447E11" w14:textId="77777777" w:rsidR="00717AB8" w:rsidRPr="007E0D7B" w:rsidDel="00C1343C" w:rsidRDefault="00EB359B">
      <w:pPr>
        <w:rPr>
          <w:del w:id="81" w:author="Сергей Засимович" w:date="2020-11-22T12:18:00Z"/>
          <w:rFonts w:ascii="Times New Roman" w:hAnsi="Times New Roman" w:cs="Times New Roman"/>
          <w:sz w:val="28"/>
          <w:szCs w:val="28"/>
        </w:rPr>
        <w:pPrChange w:id="82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83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Спроектировать графический интерфейс для пользователя, </w:delText>
        </w:r>
        <w:r w:rsidR="00DD1326" w:rsidDel="00C1343C">
          <w:rPr>
            <w:rFonts w:ascii="Times New Roman" w:eastAsia="+ Основной текст" w:hAnsi="Times New Roman" w:cs="Times New Roman"/>
            <w:sz w:val="28"/>
            <w:szCs w:val="28"/>
          </w:rPr>
          <w:delText>позволя сайта</w:delText>
        </w:r>
        <w:r w:rsidDel="00C1343C">
          <w:rPr>
            <w:rFonts w:ascii="Times New Roman" w:eastAsia="+ Основной текст" w:hAnsi="Times New Roman" w:cs="Times New Roman"/>
            <w:sz w:val="28"/>
            <w:szCs w:val="28"/>
          </w:rPr>
          <w:delText xml:space="preserve">; </w:delText>
        </w:r>
      </w:del>
    </w:p>
    <w:p w14:paraId="19A554C7" w14:textId="77777777" w:rsidR="007E0D7B" w:rsidDel="00C1343C" w:rsidRDefault="007E0D7B">
      <w:pPr>
        <w:rPr>
          <w:del w:id="84" w:author="Сергей Засимович" w:date="2020-11-22T12:18:00Z"/>
          <w:rFonts w:ascii="Times New Roman" w:hAnsi="Times New Roman" w:cs="Times New Roman"/>
          <w:sz w:val="28"/>
          <w:szCs w:val="28"/>
        </w:rPr>
        <w:pPrChange w:id="85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86" w:author="Сергей Засимович" w:date="2020-11-22T12:18:00Z">
        <w:r w:rsidDel="00C1343C">
          <w:rPr>
            <w:rFonts w:ascii="Times New Roman" w:eastAsia="+ Основной текст" w:hAnsi="Times New Roman" w:cs="Times New Roman"/>
            <w:sz w:val="28"/>
            <w:szCs w:val="28"/>
          </w:rPr>
          <w:delText>Найти способ применения туманных вычислений в данной задаче.</w:delText>
        </w:r>
      </w:del>
    </w:p>
    <w:p w14:paraId="76B220D8" w14:textId="77777777" w:rsidR="00717AB8" w:rsidRPr="005329C4" w:rsidDel="00C1343C" w:rsidRDefault="00EB359B">
      <w:pPr>
        <w:rPr>
          <w:del w:id="87" w:author="Сергей Засимович" w:date="2020-11-22T12:18:00Z"/>
          <w:rFonts w:ascii="Times New Roman" w:hAnsi="Times New Roman" w:cs="Times New Roman"/>
          <w:sz w:val="28"/>
          <w:szCs w:val="28"/>
        </w:rPr>
        <w:pPrChange w:id="88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89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Реализовать 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>сайт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 xml:space="preserve"> на выбранном инструменте разработки в соответствие со спроектированным графическим интерфейсом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 xml:space="preserve"> и внедрить туда </w:delText>
        </w:r>
        <w:r w:rsidR="00D201B8" w:rsidDel="00C1343C">
          <w:rPr>
            <w:rFonts w:ascii="Times New Roman" w:hAnsi="Times New Roman" w:cs="Times New Roman"/>
            <w:sz w:val="28"/>
            <w:szCs w:val="28"/>
          </w:rPr>
          <w:delText>свой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 xml:space="preserve"> алгоритм </w:delText>
        </w:r>
        <w:r w:rsidR="00D201B8" w:rsidDel="00C1343C">
          <w:rPr>
            <w:rFonts w:ascii="Times New Roman" w:hAnsi="Times New Roman" w:cs="Times New Roman"/>
            <w:sz w:val="28"/>
            <w:szCs w:val="28"/>
          </w:rPr>
          <w:delText xml:space="preserve">для </w:delText>
        </w:r>
        <w:r w:rsidR="00DD1326" w:rsidDel="00C1343C">
          <w:rPr>
            <w:rFonts w:ascii="Times New Roman" w:hAnsi="Times New Roman" w:cs="Times New Roman"/>
            <w:sz w:val="28"/>
            <w:szCs w:val="28"/>
          </w:rPr>
          <w:delText>нейронных сетей</w:delText>
        </w:r>
        <w:r w:rsidR="007E0D7B" w:rsidDel="00C1343C">
          <w:rPr>
            <w:rFonts w:ascii="Times New Roman" w:hAnsi="Times New Roman" w:cs="Times New Roman"/>
            <w:sz w:val="28"/>
            <w:szCs w:val="28"/>
          </w:rPr>
          <w:delText xml:space="preserve"> и туманных вычислений</w:delText>
        </w:r>
        <w:r w:rsidDel="00C1343C">
          <w:rPr>
            <w:rFonts w:ascii="Times New Roman" w:hAnsi="Times New Roman" w:cs="Times New Roman"/>
            <w:sz w:val="28"/>
            <w:szCs w:val="28"/>
          </w:rPr>
          <w:delText>;</w:delText>
        </w:r>
      </w:del>
    </w:p>
    <w:p w14:paraId="2AA2F468" w14:textId="77777777" w:rsidR="005329C4" w:rsidDel="00C1343C" w:rsidRDefault="005329C4">
      <w:pPr>
        <w:rPr>
          <w:del w:id="90" w:author="Сергей Засимович" w:date="2020-11-22T12:18:00Z"/>
          <w:rFonts w:ascii="Times New Roman" w:hAnsi="Times New Roman" w:cs="Times New Roman"/>
          <w:sz w:val="28"/>
          <w:szCs w:val="28"/>
        </w:rPr>
        <w:pPrChange w:id="91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92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 xml:space="preserve">Сравнить </w:delText>
        </w:r>
      </w:del>
      <w:ins w:id="93" w:author="Zhukova" w:date="2020-11-15T22:35:00Z">
        <w:del w:id="94" w:author="Сергей Засимович" w:date="2020-11-22T12:18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 xml:space="preserve">Исследовать </w:delText>
          </w:r>
        </w:del>
      </w:ins>
      <w:del w:id="95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эффективность работы с туманными вычислениями и без них</w:delText>
        </w:r>
      </w:del>
      <w:ins w:id="96" w:author="Zhukova" w:date="2020-11-15T22:35:00Z">
        <w:del w:id="97" w:author="Сергей Засимович" w:date="2020-11-22T12:18:00Z">
          <w:r w:rsidR="00A949B0" w:rsidDel="00C1343C">
            <w:rPr>
              <w:rFonts w:ascii="Times New Roman" w:hAnsi="Times New Roman" w:cs="Times New Roman"/>
              <w:sz w:val="28"/>
              <w:szCs w:val="28"/>
            </w:rPr>
            <w:delText>предложенного алгоритма</w:delText>
          </w:r>
        </w:del>
      </w:ins>
      <w:del w:id="98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.</w:delText>
        </w:r>
      </w:del>
    </w:p>
    <w:p w14:paraId="48871006" w14:textId="77777777" w:rsidR="00717AB8" w:rsidDel="00C1343C" w:rsidRDefault="00EB359B">
      <w:pPr>
        <w:rPr>
          <w:del w:id="99" w:author="Сергей Засимович" w:date="2020-11-22T12:18:00Z"/>
          <w:rFonts w:ascii="Times New Roman" w:hAnsi="Times New Roman" w:cs="Times New Roman"/>
          <w:sz w:val="28"/>
          <w:szCs w:val="28"/>
        </w:rPr>
        <w:pPrChange w:id="100" w:author="Сергей Засимович" w:date="2020-11-22T12:21:00Z">
          <w:pPr>
            <w:pStyle w:val="af3"/>
            <w:numPr>
              <w:numId w:val="3"/>
            </w:numPr>
            <w:spacing w:after="0" w:line="360" w:lineRule="auto"/>
            <w:ind w:left="0" w:firstLine="709"/>
            <w:jc w:val="both"/>
          </w:pPr>
        </w:pPrChange>
      </w:pPr>
      <w:del w:id="101" w:author="Сергей Засимович" w:date="2020-11-22T12:18:00Z">
        <w:r w:rsidDel="00C1343C">
          <w:rPr>
            <w:rFonts w:ascii="Times New Roman" w:hAnsi="Times New Roman" w:cs="Times New Roman"/>
            <w:sz w:val="28"/>
            <w:szCs w:val="28"/>
          </w:rPr>
          <w:delText>Выполнить тестирование;</w:delText>
        </w:r>
      </w:del>
    </w:p>
    <w:p w14:paraId="007E92A5" w14:textId="77777777" w:rsidR="00717AB8" w:rsidRDefault="00717AB8">
      <w:pPr>
        <w:rPr>
          <w:rFonts w:ascii="Times New Roman" w:hAnsi="Times New Roman" w:cs="Times New Roman"/>
          <w:sz w:val="28"/>
          <w:szCs w:val="28"/>
        </w:rPr>
        <w:pPrChange w:id="102" w:author="Сергей Засимович" w:date="2020-11-22T12:21:00Z">
          <w:pPr>
            <w:pStyle w:val="af3"/>
            <w:spacing w:after="0" w:line="360" w:lineRule="auto"/>
            <w:ind w:left="0" w:firstLine="709"/>
            <w:jc w:val="both"/>
          </w:pPr>
        </w:pPrChange>
      </w:pPr>
    </w:p>
    <w:p w14:paraId="12CC7CF7" w14:textId="77777777" w:rsidR="00717AB8" w:rsidRDefault="00EB359B" w:rsidP="00EB359B">
      <w:pPr>
        <w:pStyle w:val="af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ins w:id="103" w:author="Zhukova" w:date="2020-11-15T22:38:00Z">
        <w:r w:rsidR="00A949B0">
          <w:rPr>
            <w:rFonts w:ascii="Times New Roman" w:hAnsi="Times New Roman" w:cs="Times New Roman"/>
            <w:sz w:val="28"/>
            <w:szCs w:val="28"/>
          </w:rPr>
          <w:t xml:space="preserve">данные </w:t>
        </w:r>
      </w:ins>
      <w:del w:id="104" w:author="Zhukova" w:date="2020-11-15T22:38:00Z">
        <w:r w:rsidR="00DD1326" w:rsidDel="00A949B0">
          <w:rPr>
            <w:rFonts w:ascii="Times New Roman" w:hAnsi="Times New Roman" w:cs="Times New Roman"/>
            <w:sz w:val="28"/>
            <w:szCs w:val="28"/>
          </w:rPr>
          <w:delText>нейронные сети и туманные вычисления в задаче обработки</w:delText>
        </w:r>
      </w:del>
      <w:r w:rsidR="00DD1326">
        <w:rPr>
          <w:rFonts w:ascii="Times New Roman" w:hAnsi="Times New Roman" w:cs="Times New Roman"/>
          <w:sz w:val="28"/>
          <w:szCs w:val="28"/>
        </w:rPr>
        <w:t xml:space="preserve"> видео потоков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E2CBF9" w14:textId="77777777" w:rsidR="00C1343C" w:rsidRDefault="00EB359B" w:rsidP="00EB359B">
      <w:pPr>
        <w:spacing w:after="0" w:line="360" w:lineRule="auto"/>
        <w:ind w:firstLine="709"/>
        <w:jc w:val="both"/>
        <w:rPr>
          <w:ins w:id="105" w:author="Сергей Засимович" w:date="2020-11-22T12:23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0D7B" w:rsidRPr="00F02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E0D7B" w:rsidRPr="00F02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del w:id="106" w:author="Zhukova" w:date="2020-11-15T22:38:00Z">
        <w:r w:rsidR="00DD1326" w:rsidDel="00A949B0">
          <w:rPr>
            <w:rFonts w:ascii="Times New Roman" w:hAnsi="Times New Roman" w:cs="Times New Roman"/>
            <w:sz w:val="28"/>
            <w:szCs w:val="28"/>
            <w:lang w:val="en-US"/>
          </w:rPr>
          <w:delText>web</w:delText>
        </w:r>
        <w:r w:rsidR="00DD1326" w:rsidRPr="00DD1326" w:rsidDel="00A949B0">
          <w:rPr>
            <w:rFonts w:ascii="Times New Roman" w:hAnsi="Times New Roman" w:cs="Times New Roman"/>
            <w:sz w:val="28"/>
            <w:szCs w:val="28"/>
          </w:rPr>
          <w:delText>-</w:delText>
        </w:r>
        <w:r w:rsidR="00DD1326" w:rsidDel="00A949B0">
          <w:rPr>
            <w:rFonts w:ascii="Times New Roman" w:hAnsi="Times New Roman" w:cs="Times New Roman"/>
            <w:sz w:val="28"/>
            <w:szCs w:val="28"/>
          </w:rPr>
          <w:delText>ресурс для фильтрации видео</w:delText>
        </w:r>
      </w:del>
      <w:ins w:id="107" w:author="Zhukova" w:date="2020-11-15T22:38:00Z">
        <w:r w:rsidR="00A949B0">
          <w:rPr>
            <w:rFonts w:ascii="Times New Roman" w:hAnsi="Times New Roman" w:cs="Times New Roman"/>
            <w:sz w:val="28"/>
            <w:szCs w:val="28"/>
          </w:rPr>
          <w:t>алгоритмы обработки данных видео потоков</w:t>
        </w:r>
      </w:ins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B7F64C" w14:textId="77777777" w:rsidR="00C1343C" w:rsidRDefault="00C1343C">
      <w:pPr>
        <w:rPr>
          <w:ins w:id="108" w:author="Сергей Засимович" w:date="2020-11-22T12:23:00Z"/>
        </w:rPr>
      </w:pPr>
      <w:ins w:id="109" w:author="Сергей Засимович" w:date="2020-11-22T12:23:00Z">
        <w:r>
          <w:br w:type="page"/>
        </w:r>
      </w:ins>
    </w:p>
    <w:p w14:paraId="587093E1" w14:textId="77777777" w:rsidR="00C1343C" w:rsidRDefault="00C1343C">
      <w:pPr>
        <w:spacing w:after="0" w:line="360" w:lineRule="auto"/>
        <w:jc w:val="both"/>
        <w:rPr>
          <w:ins w:id="110" w:author="Сергей Засимович" w:date="2020-11-22T12:14:00Z"/>
          <w:rFonts w:ascii="Times New Roman" w:hAnsi="Times New Roman" w:cs="Times New Roman"/>
          <w:sz w:val="28"/>
          <w:szCs w:val="28"/>
        </w:rPr>
        <w:pPrChange w:id="111" w:author="Сергей Засимович" w:date="2020-11-22T12:23:00Z">
          <w:pPr>
            <w:spacing w:after="0" w:line="360" w:lineRule="auto"/>
            <w:ind w:firstLine="709"/>
            <w:jc w:val="both"/>
          </w:pPr>
        </w:pPrChange>
      </w:pPr>
    </w:p>
    <w:p w14:paraId="71E60982" w14:textId="77777777" w:rsidR="00C1343C" w:rsidRPr="00C1343C" w:rsidRDefault="00C1343C" w:rsidP="00C1343C">
      <w:pPr>
        <w:keepNext/>
        <w:keepLines/>
        <w:spacing w:after="0"/>
        <w:jc w:val="center"/>
        <w:outlineLvl w:val="0"/>
        <w:rPr>
          <w:ins w:id="112" w:author="Сергей Засимович" w:date="2020-11-22T12:15:00Z"/>
          <w:rFonts w:ascii="Times New Roman" w:eastAsiaTheme="majorEastAsia" w:hAnsi="Times New Roman" w:cs="Times New Roman"/>
          <w:b/>
          <w:bCs/>
          <w:sz w:val="28"/>
          <w:szCs w:val="28"/>
        </w:rPr>
      </w:pPr>
      <w:ins w:id="113" w:author="Сергей Засимович" w:date="2020-11-22T12:15:00Z">
        <w:r w:rsidRPr="00C1343C">
          <w:rPr>
            <w:rFonts w:ascii="Times New Roman" w:eastAsiaTheme="majorEastAsia" w:hAnsi="Times New Roman" w:cs="Times New Roman"/>
            <w:b/>
            <w:bCs/>
            <w:sz w:val="28"/>
            <w:szCs w:val="28"/>
          </w:rPr>
          <w:t>Глава 1: Обзор предметной области</w:t>
        </w:r>
      </w:ins>
    </w:p>
    <w:p w14:paraId="2107BA36" w14:textId="77777777" w:rsidR="00C1343C" w:rsidRPr="00C1343C" w:rsidRDefault="00C1343C" w:rsidP="00C1343C">
      <w:pPr>
        <w:spacing w:after="0"/>
        <w:jc w:val="both"/>
        <w:rPr>
          <w:ins w:id="114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407F785E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15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1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Проблема фильтрации информации актуальна уже довольно давно. С цифровизацией общества потоки инцормации, передаваемые в интернете, растут с каждым днем. Некоторая информация может оказывать деструктивное влияние на человека и необходимо ограничить ее распостранение. </w:t>
        </w:r>
      </w:ins>
    </w:p>
    <w:p w14:paraId="75398450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17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18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Под деструктивным контентом подразумеваются информация, которая может нанести вред психике человека. Это могут быть материалы сексуального характера, дискриминационные высказывания, оскорбления и угрозы, демонстрация опасных действий или причинения вреда, сцены насилия и неприятные изображения.</w:t>
        </w:r>
      </w:ins>
    </w:p>
    <w:p w14:paraId="3A95ECEB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1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2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Ранее информацию фильтровали вручную. Однако этот подход быстро потерял свою актуальность. Сейчас эту проблему популярно решать при помощи машинного обучения. Машинное обучение отлично подходит для выявления схожих элементов в видео.</w:t>
        </w:r>
      </w:ins>
    </w:p>
    <w:p w14:paraId="24AED6F4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1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22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Для блокировки потенциально неприемлимого контента используют разные способы. Так, например, в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Instagram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, если видеоролик получил жалобы от некоторого числа пользователей, то вместо него будет помещенно размытое изображение, предупреждающее пользователей. Так же в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Instagram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есть алгоритмы машинного обучения, которые удаляют данные видео из рекомендаций, блокирует хэштэги (видео не появляется в ленте у других пользователей), а нарушающий контент попросту блокируется.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активно использует машинное обучение, для отсева нежелательного материала на этапе загрузки. Далее эти материалы направляются на проверку специалисту, который принимает окончательное решение. В 2019-ом году 87% видеоматериалов с деструктивной информацией на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было выявленно именно за счет машинного обучения.</w:t>
        </w:r>
      </w:ins>
    </w:p>
    <w:p w14:paraId="6279117A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3" w:author="Сергей Засимович" w:date="2020-11-22T12:15:00Z"/>
          <w:rFonts w:ascii="Times New Roman" w:hAnsi="Times New Roman" w:cs="Times New Roman"/>
          <w:sz w:val="28"/>
          <w:szCs w:val="28"/>
          <w:rPrChange w:id="124" w:author="Сергей Засимович" w:date="2020-11-22T12:15:00Z">
            <w:rPr>
              <w:ins w:id="125" w:author="Сергей Засимович" w:date="2020-11-22T12:15:00Z"/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ins w:id="12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lastRenderedPageBreak/>
          <w:t>Процесс выявления нежелательного контента может быть намного эффективниее при использовании нейронных сетей и туманных вычислений в совокупности. В нашей работе мы смоделируем этот подход и докажем его эффективность. Будет разработан и реализован алгоритм с помощью нейронных сетей и туманных вычислений в виде интернет ресурса, для определения видео, способного оказывать деструктивное воздействие на человека.</w:t>
        </w:r>
      </w:ins>
    </w:p>
    <w:p w14:paraId="59A0500F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7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28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В качестве языка программирования будем использовать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. В сфере искуственного интеллекта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является одним из наиболее популярных языков. Он активно применяется в машинном обучении, нейронных сетях, генетическом программировании и алгоритмах поиска. Достоинствами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являются объектно-ориентированность и масштабируемость.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позволяет создать приложение, которое будет работать на разных платформах.</w:t>
        </w:r>
      </w:ins>
    </w:p>
    <w:p w14:paraId="762C2803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2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В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уществует масса библиотек с открытым искодным кодом для ИИ. В области нейронных сетей выделяют такие, как Neuroph и Deeplearning4j. Мы будем использовать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Neuroph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. Пользователи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Neuroph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могут создавать нейросети через предоставленный графический интерфейс или с помощью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-кода. На сайте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Neuroph</w:t>
        </w:r>
        <w:r w:rsidRPr="00C1343C">
          <w:rPr>
            <w:rFonts w:ascii="Times New Roman" w:hAnsi="Times New Roman" w:cs="Times New Roman"/>
            <w:sz w:val="28"/>
            <w:szCs w:val="28"/>
          </w:rPr>
          <w:t xml:space="preserve"> есть документация, в которой также подробно объясняется, что такое нейронная сеть на самом деле и как она работает.</w:t>
        </w:r>
      </w:ins>
    </w:p>
    <w:p w14:paraId="1707EFC2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31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32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Наш интернет ресурс будет блакировать видео со сценами насилия и неприятными изображениями. Эти видео могут содержать следующую информацию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:</w:t>
        </w:r>
      </w:ins>
    </w:p>
    <w:p w14:paraId="268591E9" w14:textId="77777777" w:rsidR="00C1343C" w:rsidRPr="00C1343C" w:rsidRDefault="00C1343C" w:rsidP="00C1343C">
      <w:pPr>
        <w:numPr>
          <w:ilvl w:val="0"/>
          <w:numId w:val="40"/>
        </w:numPr>
        <w:spacing w:after="0" w:line="360" w:lineRule="auto"/>
        <w:contextualSpacing/>
        <w:jc w:val="both"/>
        <w:rPr>
          <w:ins w:id="133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4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Записи драк, физических нападений, сексуальных преступлений, пыток, беспорядков, террористических актов, медицинских процедур и т.д.;</w:t>
        </w:r>
      </w:ins>
    </w:p>
    <w:p w14:paraId="6D3B6677" w14:textId="77777777" w:rsidR="00C1343C" w:rsidRPr="00C1343C" w:rsidRDefault="00C1343C" w:rsidP="00C1343C">
      <w:pPr>
        <w:numPr>
          <w:ilvl w:val="0"/>
          <w:numId w:val="40"/>
        </w:numPr>
        <w:spacing w:after="0" w:line="360" w:lineRule="auto"/>
        <w:contextualSpacing/>
        <w:jc w:val="both"/>
        <w:rPr>
          <w:ins w:id="135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6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Записи, где животным причиняют страдания, натравливают друг на друга.</w:t>
        </w:r>
      </w:ins>
    </w:p>
    <w:p w14:paraId="1AD6E6BB" w14:textId="77777777" w:rsidR="00C1343C" w:rsidRPr="00C1343C" w:rsidRDefault="00C1343C" w:rsidP="00C1343C">
      <w:pPr>
        <w:numPr>
          <w:ilvl w:val="0"/>
          <w:numId w:val="40"/>
        </w:numPr>
        <w:spacing w:after="0" w:line="360" w:lineRule="auto"/>
        <w:contextualSpacing/>
        <w:jc w:val="both"/>
        <w:rPr>
          <w:ins w:id="137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38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Художественные съемки, подходящие под любые из перечисленных выше описаний.</w:t>
        </w:r>
      </w:ins>
    </w:p>
    <w:p w14:paraId="415E6562" w14:textId="77777777" w:rsidR="00C1343C" w:rsidRPr="00C1343C" w:rsidRDefault="00C1343C" w:rsidP="00C1343C">
      <w:pPr>
        <w:spacing w:after="0" w:line="360" w:lineRule="auto"/>
        <w:jc w:val="both"/>
        <w:rPr>
          <w:ins w:id="139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5D642516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40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41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Для распознавания образов людей и животных будем использовать библиотеку компьютерного зрения с открытым исходным кодом 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OpenCV</w:t>
        </w:r>
        <w:r w:rsidRPr="00C1343C"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65EF9794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42" w:author="Сергей Засимович" w:date="2020-11-22T12:15:00Z"/>
          <w:rFonts w:ascii="Times New Roman" w:hAnsi="Times New Roman" w:cs="Times New Roman"/>
          <w:b/>
          <w:sz w:val="28"/>
          <w:szCs w:val="28"/>
        </w:rPr>
      </w:pPr>
      <w:ins w:id="143" w:author="Сергей Засимович" w:date="2020-11-22T12:15:00Z">
        <w:r w:rsidRPr="00C1343C">
          <w:rPr>
            <w:rFonts w:ascii="Times New Roman" w:hAnsi="Times New Roman" w:cs="Times New Roman"/>
            <w:b/>
            <w:sz w:val="28"/>
            <w:szCs w:val="28"/>
          </w:rPr>
          <w:t>Искусственные нейронные сети</w:t>
        </w:r>
      </w:ins>
    </w:p>
    <w:p w14:paraId="3396F9C2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44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45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Искусственные нейронные сети (ИНС) представляют собой широкийкласс моделей. Изначально создавались для моделирования работы мозга. Существует много видов нейронных сетей. Они различаются в зависимости от:</w:t>
        </w:r>
      </w:ins>
    </w:p>
    <w:p w14:paraId="41F85E05" w14:textId="77777777" w:rsidR="00C1343C" w:rsidRPr="00C1343C" w:rsidRDefault="00C1343C" w:rsidP="00C1343C">
      <w:pPr>
        <w:numPr>
          <w:ilvl w:val="0"/>
          <w:numId w:val="41"/>
        </w:numPr>
        <w:spacing w:after="0" w:line="360" w:lineRule="auto"/>
        <w:contextualSpacing/>
        <w:jc w:val="both"/>
        <w:rPr>
          <w:ins w:id="14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4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Решаемой задачи</w:t>
        </w:r>
      </w:ins>
    </w:p>
    <w:p w14:paraId="703BB7C9" w14:textId="77777777" w:rsidR="00C1343C" w:rsidRPr="00C1343C" w:rsidRDefault="00C1343C" w:rsidP="00C1343C">
      <w:pPr>
        <w:spacing w:after="0" w:line="360" w:lineRule="auto"/>
        <w:ind w:left="1429"/>
        <w:contextualSpacing/>
        <w:jc w:val="both"/>
        <w:rPr>
          <w:ins w:id="148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4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регрессия, прогназирование,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C1343C">
          <w:rPr>
            <w:rFonts w:ascii="Times New Roman" w:hAnsi="Times New Roman" w:cs="Times New Roman"/>
            <w:sz w:val="28"/>
            <w:szCs w:val="28"/>
          </w:rPr>
          <w:t>классификация, кластеризация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3E068F48" w14:textId="77777777" w:rsidR="00C1343C" w:rsidRPr="00C1343C" w:rsidRDefault="00C1343C" w:rsidP="00C1343C">
      <w:pPr>
        <w:numPr>
          <w:ilvl w:val="0"/>
          <w:numId w:val="41"/>
        </w:numPr>
        <w:spacing w:after="0" w:line="360" w:lineRule="auto"/>
        <w:contextualSpacing/>
        <w:jc w:val="both"/>
        <w:rPr>
          <w:ins w:id="150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51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Архитектуры модели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1CB3A156" w14:textId="77777777" w:rsidR="00C1343C" w:rsidRPr="00C1343C" w:rsidRDefault="00C1343C" w:rsidP="00C1343C">
      <w:pPr>
        <w:numPr>
          <w:ilvl w:val="0"/>
          <w:numId w:val="41"/>
        </w:numPr>
        <w:spacing w:after="0" w:line="360" w:lineRule="auto"/>
        <w:contextualSpacing/>
        <w:jc w:val="both"/>
        <w:rPr>
          <w:ins w:id="152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53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Алгоритма обучения сети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32413476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54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55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Биологический нейрон состоит из следующих частей:</w:t>
        </w:r>
      </w:ins>
    </w:p>
    <w:p w14:paraId="0A867301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56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5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Дендриты – получают информацию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62F6A290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58" w:author="Сергей Засимович" w:date="2020-11-22T12:15:00Z"/>
          <w:rFonts w:ascii="Times New Roman" w:hAnsi="Times New Roman" w:cs="Times New Roman"/>
          <w:sz w:val="28"/>
          <w:szCs w:val="28"/>
          <w:lang w:val="en-US"/>
        </w:rPr>
      </w:pPr>
      <w:ins w:id="15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Тело клетки –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Pr="00C1343C">
          <w:rPr>
            <w:rFonts w:ascii="Times New Roman" w:hAnsi="Times New Roman" w:cs="Times New Roman"/>
            <w:sz w:val="28"/>
            <w:szCs w:val="28"/>
          </w:rPr>
          <w:t>обрабатывает информацию</w:t>
        </w:r>
        <w:r w:rsidRPr="00C1343C">
          <w:rPr>
            <w:rFonts w:ascii="Times New Roman" w:hAnsi="Times New Roman" w:cs="Times New Roman"/>
            <w:sz w:val="28"/>
            <w:szCs w:val="28"/>
            <w:lang w:val="en-US"/>
          </w:rPr>
          <w:t>;</w:t>
        </w:r>
      </w:ins>
    </w:p>
    <w:p w14:paraId="2AC746CE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60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1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Аксон – передает обработанную информацию другим нейронам;</w:t>
        </w:r>
      </w:ins>
    </w:p>
    <w:p w14:paraId="39F4142B" w14:textId="77777777" w:rsidR="00C1343C" w:rsidRPr="00C1343C" w:rsidRDefault="00C1343C" w:rsidP="00C1343C">
      <w:pPr>
        <w:numPr>
          <w:ilvl w:val="0"/>
          <w:numId w:val="42"/>
        </w:numPr>
        <w:spacing w:after="0" w:line="360" w:lineRule="auto"/>
        <w:contextualSpacing/>
        <w:jc w:val="both"/>
        <w:rPr>
          <w:ins w:id="162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3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Синопсы – соединяют аксон и дендриты других нейронов;</w:t>
        </w:r>
      </w:ins>
    </w:p>
    <w:p w14:paraId="63B68C76" w14:textId="77777777" w:rsidR="00C1343C" w:rsidRPr="00C1343C" w:rsidRDefault="00C1343C" w:rsidP="00C1343C">
      <w:pPr>
        <w:spacing w:after="0" w:line="360" w:lineRule="auto"/>
        <w:jc w:val="center"/>
        <w:rPr>
          <w:ins w:id="164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5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1CF2AE2D" wp14:editId="2510AC8C">
              <wp:extent cx="4312920" cy="2644140"/>
              <wp:effectExtent l="0" t="0" r="0" b="3810"/>
              <wp:docPr id="1" name="Рисунок 1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12920" cy="2644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D3778B6" w14:textId="77777777" w:rsidR="00C1343C" w:rsidRPr="00C1343C" w:rsidRDefault="00C1343C" w:rsidP="00C1343C">
      <w:pPr>
        <w:spacing w:after="0" w:line="360" w:lineRule="auto"/>
        <w:jc w:val="center"/>
        <w:rPr>
          <w:ins w:id="16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1 – схема нейрона</w:t>
        </w:r>
      </w:ins>
    </w:p>
    <w:p w14:paraId="041EC2E6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68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69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На рисунке 2 показана схема искусственного нейрона, где:</w:t>
        </w:r>
      </w:ins>
    </w:p>
    <w:p w14:paraId="2B27B0DF" w14:textId="77777777" w:rsidR="00C1343C" w:rsidRPr="00C1343C" w:rsidRDefault="00F77DE5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70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ins w:id="171" w:author="Сергей Засимович" w:date="2020-11-22T12:15:00Z"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ins w:id="172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w:ins>
            </m:r>
          </m:e>
          <m:sub>
            <m:r>
              <w:ins w:id="173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</w:rPr>
                <m:t>1</m:t>
              </w:ins>
            </m:r>
          </m:sub>
        </m:sSub>
        <m:sSub>
          <m:sSubPr>
            <m:ctrlPr>
              <w:ins w:id="174" w:author="Сергей Засимович" w:date="2020-11-22T12:15:00Z"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ins w:id="175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w:ins>
            </m:r>
          </m:e>
          <m:sub>
            <m:r>
              <w:ins w:id="176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</w:rPr>
                <m:t>2</m:t>
              </w:ins>
            </m:r>
          </m:sub>
        </m:sSub>
        <m:r>
          <w:ins w:id="177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m:t>…</m:t>
          </w:ins>
        </m:r>
        <m:sSub>
          <m:sSubPr>
            <m:ctrlPr>
              <w:ins w:id="178" w:author="Сергей Засимович" w:date="2020-11-22T12:15:00Z"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w:ins>
            </m:ctrlPr>
          </m:sSubPr>
          <m:e>
            <m:r>
              <w:ins w:id="179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w:ins>
            </m:r>
          </m:e>
          <m:sub>
            <m:r>
              <w:ins w:id="180" w:author="Сергей Засимович" w:date="2020-11-22T12:15:00Z"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w:ins>
            </m:r>
          </m:sub>
        </m:sSub>
      </m:oMath>
      <w:ins w:id="181" w:author="Сергей Засимович" w:date="2020-11-22T12:15:00Z">
        <w:r w:rsidR="00C1343C" w:rsidRPr="00C1343C">
          <w:rPr>
            <w:rFonts w:ascii="Times New Roman" w:hAnsi="Times New Roman" w:cs="Times New Roman"/>
            <w:sz w:val="28"/>
            <w:szCs w:val="28"/>
          </w:rPr>
          <w:t xml:space="preserve"> – входные сигналы;</w:t>
        </w:r>
      </w:ins>
    </w:p>
    <w:p w14:paraId="2CB92125" w14:textId="77777777" w:rsidR="00C1343C" w:rsidRPr="00C1343C" w:rsidRDefault="00C1343C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82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r>
          <w:ins w:id="183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w:lastRenderedPageBreak/>
            <m:t>w</m:t>
          </w:ins>
        </m:r>
      </m:oMath>
      <w:ins w:id="184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 – веса, на которые усиливаются сигналы;</w:t>
        </w:r>
      </w:ins>
    </w:p>
    <w:p w14:paraId="553962E1" w14:textId="77777777" w:rsidR="00C1343C" w:rsidRPr="00C1343C" w:rsidRDefault="00C1343C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85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r>
          <w:ins w:id="186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m:t>I</m:t>
          </w:ins>
        </m:r>
      </m:oMath>
      <w:ins w:id="18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 – линейная комбинация всех входов;</w:t>
        </w:r>
      </w:ins>
    </w:p>
    <w:p w14:paraId="159334CC" w14:textId="77777777" w:rsidR="00C1343C" w:rsidRPr="00C1343C" w:rsidRDefault="00C1343C" w:rsidP="00C1343C">
      <w:pPr>
        <w:numPr>
          <w:ilvl w:val="0"/>
          <w:numId w:val="43"/>
        </w:numPr>
        <w:spacing w:after="0" w:line="360" w:lineRule="auto"/>
        <w:contextualSpacing/>
        <w:jc w:val="both"/>
        <w:rPr>
          <w:ins w:id="188" w:author="Сергей Засимович" w:date="2020-11-22T12:15:00Z"/>
          <w:rFonts w:ascii="Times New Roman" w:hAnsi="Times New Roman" w:cs="Times New Roman"/>
          <w:sz w:val="28"/>
          <w:szCs w:val="28"/>
        </w:rPr>
      </w:pPr>
      <m:oMath>
        <m:r>
          <w:ins w:id="189" w:author="Сергей Засимович" w:date="2020-11-22T12:15:00Z">
            <w:rPr>
              <w:rFonts w:ascii="Cambria Math" w:hAnsi="Cambria Math" w:cs="Times New Roman"/>
              <w:sz w:val="28"/>
              <w:szCs w:val="28"/>
            </w:rPr>
            <m:t>f</m:t>
          </w:ins>
        </m:r>
      </m:oMath>
      <w:ins w:id="19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 xml:space="preserve"> – активационная функция. Преобразует</w:t>
        </w: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I</m:t>
          </m:r>
        </m:oMath>
        <w:r w:rsidRPr="00C1343C">
          <w:rPr>
            <w:rFonts w:ascii="Times New Roman" w:hAnsi="Times New Roman" w:cs="Times New Roman"/>
            <w:sz w:val="28"/>
            <w:szCs w:val="28"/>
          </w:rPr>
          <w:t xml:space="preserve"> – в выходной сигнал;</w:t>
        </w:r>
      </w:ins>
    </w:p>
    <w:p w14:paraId="4B5D2E88" w14:textId="77777777" w:rsidR="00C1343C" w:rsidRPr="00C1343C" w:rsidRDefault="00C1343C" w:rsidP="00C1343C">
      <w:pPr>
        <w:spacing w:after="0" w:line="360" w:lineRule="auto"/>
        <w:rPr>
          <w:ins w:id="191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50CEE8A1" w14:textId="77777777" w:rsidR="00C1343C" w:rsidRPr="00C1343C" w:rsidRDefault="00C1343C" w:rsidP="00C1343C">
      <w:pPr>
        <w:spacing w:after="0" w:line="360" w:lineRule="auto"/>
        <w:jc w:val="center"/>
        <w:rPr>
          <w:ins w:id="192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3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0BB8332E" wp14:editId="349027A8">
              <wp:extent cx="5940425" cy="2340582"/>
              <wp:effectExtent l="0" t="0" r="3175" b="3175"/>
              <wp:docPr id="2" name="Рисунок 2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23405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CBF3E6F" w14:textId="77777777" w:rsidR="00C1343C" w:rsidRPr="00C1343C" w:rsidRDefault="00C1343C" w:rsidP="00C1343C">
      <w:pPr>
        <w:spacing w:after="0" w:line="360" w:lineRule="auto"/>
        <w:jc w:val="center"/>
        <w:rPr>
          <w:ins w:id="194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5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2 – схема искусственного нейрона</w:t>
        </w:r>
      </w:ins>
    </w:p>
    <w:p w14:paraId="3FCAE8EA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196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7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Активационная функция изночально была пороговой. Затем ее начали приближать к логистической или гиперболической.</w:t>
        </w:r>
      </w:ins>
    </w:p>
    <w:p w14:paraId="66562283" w14:textId="77777777" w:rsidR="00C1343C" w:rsidRPr="00C1343C" w:rsidRDefault="00C1343C" w:rsidP="00C1343C">
      <w:pPr>
        <w:spacing w:after="0" w:line="360" w:lineRule="auto"/>
        <w:jc w:val="both"/>
        <w:rPr>
          <w:ins w:id="198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199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194E1780" wp14:editId="63E83734">
              <wp:extent cx="5940425" cy="2027961"/>
              <wp:effectExtent l="0" t="0" r="3175" b="0"/>
              <wp:docPr id="3" name="Рисунок 3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20279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176DCB3" w14:textId="77777777" w:rsidR="00C1343C" w:rsidRPr="00C1343C" w:rsidRDefault="00C1343C" w:rsidP="00C1343C">
      <w:pPr>
        <w:spacing w:after="0" w:line="360" w:lineRule="auto"/>
        <w:jc w:val="center"/>
        <w:rPr>
          <w:ins w:id="200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1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3 – функции активации</w:t>
        </w:r>
      </w:ins>
    </w:p>
    <w:p w14:paraId="17FD8217" w14:textId="77777777" w:rsidR="00C1343C" w:rsidRPr="00C1343C" w:rsidRDefault="00C1343C" w:rsidP="00C1343C">
      <w:pPr>
        <w:spacing w:after="0" w:line="360" w:lineRule="auto"/>
        <w:jc w:val="both"/>
        <w:rPr>
          <w:ins w:id="202" w:author="Сергей Засимович" w:date="2020-11-22T12:15:00Z"/>
          <w:rFonts w:ascii="Times New Roman" w:hAnsi="Times New Roman" w:cs="Times New Roman"/>
          <w:sz w:val="28"/>
          <w:szCs w:val="28"/>
        </w:rPr>
      </w:pPr>
    </w:p>
    <w:p w14:paraId="737475A2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203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4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Нейронные сети могут иметь разное количество слоёв. Многослойные сети обладают большими возможностями, чем однослойные. За последние годы было разработано большое количество алгоритмов для их обучения.</w:t>
        </w:r>
      </w:ins>
    </w:p>
    <w:p w14:paraId="55D1BA6A" w14:textId="77777777" w:rsidR="00C1343C" w:rsidRPr="00C1343C" w:rsidRDefault="00C1343C" w:rsidP="00C1343C">
      <w:pPr>
        <w:spacing w:after="0" w:line="360" w:lineRule="auto"/>
        <w:jc w:val="center"/>
        <w:rPr>
          <w:ins w:id="205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6" w:author="Сергей Засимович" w:date="2020-11-22T12:15:00Z">
        <w:r w:rsidRPr="00C1343C">
          <w:rPr>
            <w:rFonts w:ascii="Times New Roman" w:hAnsi="Times New Roman" w:cs="Times New Roman"/>
            <w:noProof/>
            <w:sz w:val="28"/>
            <w:szCs w:val="28"/>
          </w:rPr>
          <w:lastRenderedPageBreak/>
          <w:drawing>
            <wp:inline distT="0" distB="0" distL="0" distR="0" wp14:anchorId="5E9ABE73" wp14:editId="71892594">
              <wp:extent cx="1996440" cy="2674620"/>
              <wp:effectExtent l="0" t="0" r="3810" b="0"/>
              <wp:docPr id="4" name="Рисунок 4" descr="C:\Users\8599i\OneDrive\Изображения\Безымянный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8599i\OneDrive\Изображения\Безымянный.png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96440" cy="267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9E96A5E" w14:textId="77777777" w:rsidR="00C1343C" w:rsidRPr="00C1343C" w:rsidRDefault="00C1343C" w:rsidP="00C1343C">
      <w:pPr>
        <w:spacing w:after="0" w:line="360" w:lineRule="auto"/>
        <w:jc w:val="center"/>
        <w:rPr>
          <w:ins w:id="207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08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Рис. 4 – многослойная нейронная сеть</w:t>
        </w:r>
      </w:ins>
    </w:p>
    <w:p w14:paraId="3AA28DA3" w14:textId="77777777" w:rsidR="00C1343C" w:rsidRPr="00C1343C" w:rsidRDefault="00C1343C" w:rsidP="00C1343C">
      <w:pPr>
        <w:spacing w:after="0" w:line="360" w:lineRule="auto"/>
        <w:ind w:firstLine="709"/>
        <w:jc w:val="both"/>
        <w:rPr>
          <w:ins w:id="209" w:author="Сергей Засимович" w:date="2020-11-22T12:15:00Z"/>
          <w:rFonts w:ascii="Times New Roman" w:hAnsi="Times New Roman" w:cs="Times New Roman"/>
          <w:sz w:val="28"/>
          <w:szCs w:val="28"/>
        </w:rPr>
      </w:pPr>
      <w:ins w:id="210" w:author="Сергей Засимович" w:date="2020-11-22T12:15:00Z">
        <w:r w:rsidRPr="00C1343C">
          <w:rPr>
            <w:rFonts w:ascii="Times New Roman" w:hAnsi="Times New Roman" w:cs="Times New Roman"/>
            <w:sz w:val="28"/>
            <w:szCs w:val="28"/>
          </w:rPr>
          <w:t>Для классификации изображений использовать классические нейронные сети невыгодно из-за больших затрат вычислительных ресурсов на обучение и вычисление сети. В этом случае обычно применяют сверточные нейронные сети.</w:t>
        </w:r>
      </w:ins>
    </w:p>
    <w:p w14:paraId="092078DD" w14:textId="77777777" w:rsidR="00C1343C" w:rsidRDefault="00C1343C" w:rsidP="00EB3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9772C" w14:textId="77777777" w:rsidR="00717AB8" w:rsidRDefault="00EB359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EDB85C" w14:textId="77777777" w:rsidR="00F82267" w:rsidRPr="00761EC5" w:rsidRDefault="00EB359B" w:rsidP="00F8226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rPrChange w:id="211" w:author="Сергей Засимович" w:date="2020-11-22T12:26:00Z">
            <w:rPr>
              <w:rFonts w:ascii="Times New Roman" w:hAnsi="Times New Roman" w:cs="Times New Roman"/>
              <w:color w:val="auto"/>
              <w:lang w:val="en-US"/>
            </w:rPr>
          </w:rPrChange>
        </w:rPr>
      </w:pPr>
      <w:bookmarkStart w:id="212" w:name="_Toc11151337"/>
      <w:bookmarkStart w:id="213" w:name="_Toc11353514"/>
      <w:r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212"/>
      <w:bookmarkEnd w:id="213"/>
    </w:p>
    <w:p w14:paraId="5EC69868" w14:textId="77777777" w:rsidR="00717AB8" w:rsidRDefault="00717AB8" w:rsidP="007320D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D1B8B5" w14:textId="77777777" w:rsidR="005329C4" w:rsidRPr="005329C4" w:rsidRDefault="005329C4" w:rsidP="005329C4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М.Ю. Уздяев - 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Распознавание агрессивных действий с использованием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нейросетевых архитектур 3d-cnn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20DE">
        <w:rPr>
          <w:rFonts w:ascii="Times New Roman" w:hAnsi="Times New Roman" w:cs="Times New Roman"/>
          <w:sz w:val="28"/>
          <w:szCs w:val="28"/>
        </w:rPr>
        <w:t>//</w:t>
      </w:r>
      <w:r w:rsidR="003105A5" w:rsidRPr="003105A5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ресурс].</w:t>
      </w:r>
      <w:r w:rsidR="007320DE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7320DE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cyberleninka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article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raspoznavanie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agressivnyh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deystviy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ispolzovaniem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neyrosetevyh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arhitektur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-3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  <w:lang w:val="en-US"/>
        </w:rPr>
        <w:t>cnn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(дата обращения: 2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.20</w:t>
      </w:r>
      <w:r w:rsidR="0033520E" w:rsidRPr="0033520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7320DE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1FA7B2F3" w14:textId="77777777" w:rsidR="0010734A" w:rsidRDefault="005329C4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9C4">
        <w:rPr>
          <w:rFonts w:ascii="Times New Roman" w:hAnsi="Times New Roman" w:cs="Times New Roman"/>
          <w:sz w:val="28"/>
          <w:szCs w:val="28"/>
        </w:rPr>
        <w:t>Клименко Анна Борисовна, Сафроненкова Ирина Борисовна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5329C4">
        <w:t xml:space="preserve"> </w:t>
      </w:r>
      <w:r w:rsidRPr="005329C4">
        <w:rPr>
          <w:rFonts w:ascii="Times New Roman" w:hAnsi="Times New Roman" w:cs="Times New Roman"/>
          <w:sz w:val="28"/>
          <w:szCs w:val="28"/>
        </w:rPr>
        <w:t>Решение задачи распределения вычислительной нагрузки в средах туманных вычислений на базе онтологий // [Электронный ресурс]. URL: https://cyberleninka.ru/article/n/reshenie-zadachi-raspredeleniya-vychislitelnoy-nagruzki-v-sredah-tumannyh-vychisleniy-na-baze-ontologiy (дата обращения: 23.10.2020).</w:t>
      </w:r>
    </w:p>
    <w:p w14:paraId="7F88DAC8" w14:textId="77777777" w:rsidR="0010734A" w:rsidRPr="0010734A" w:rsidRDefault="005329C4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t xml:space="preserve">Данилов В. В., Бабичева М. В. - Автоматизированная система видеонаблюдения по распознаванию предметов повышенной опасности // [Электронный ресурс]. URL: </w:t>
      </w:r>
      <w:r w:rsidR="0010734A" w:rsidRPr="0010734A">
        <w:rPr>
          <w:rFonts w:ascii="Times New Roman" w:hAnsi="Times New Roman" w:cs="Times New Roman"/>
          <w:sz w:val="28"/>
          <w:szCs w:val="28"/>
        </w:rPr>
        <w:t xml:space="preserve">https://cyberleninka.ru/article/n/avtomatizirovannaya-sistema-videonablyudeniya-po-raspoznavaniyu-predmetov-povyshennoy-opasnosti </w:t>
      </w:r>
      <w:r w:rsidRPr="0010734A">
        <w:rPr>
          <w:rFonts w:ascii="Times New Roman" w:hAnsi="Times New Roman" w:cs="Times New Roman"/>
          <w:sz w:val="28"/>
          <w:szCs w:val="28"/>
        </w:rPr>
        <w:t>(дата обращения: 23.10.2020).</w:t>
      </w:r>
    </w:p>
    <w:p w14:paraId="403E27F0" w14:textId="77777777" w:rsidR="0010734A" w:rsidRPr="0010734A" w:rsidRDefault="0010734A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t>Буйко Александр Юрьевич, Виноградов Андрей Николаевич - Выявление действий на видео с помощью рекуррентных нейронных сетей // [Электронный ресурс]. URL: https://cyberleninka.ru/article/n/vyyavlenie-deystviy-na-video-s-pomoschyu-rekurrentnyh-neyronnyh-setey (дата обращения: 23.10.2020).</w:t>
      </w:r>
    </w:p>
    <w:p w14:paraId="2B8EF0A4" w14:textId="77777777" w:rsidR="0010734A" w:rsidRPr="0010734A" w:rsidRDefault="0010734A" w:rsidP="0010734A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t>Чуйков Артем Валерьевич, Вульфин Алексей Михайлович - Система распознавания жестов на основе нейросетевых технологий // [Электронный ресурс]. URL: https://cyberleninka.ru/article/n/sistema-raspoznavaniya-zhestov-na-osnove-neyrosetevyh-tehnologiy (дата обращения: 23.10.2020).</w:t>
      </w:r>
    </w:p>
    <w:p w14:paraId="25B27DE0" w14:textId="77777777" w:rsidR="005F4598" w:rsidRDefault="0010734A" w:rsidP="005F459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34A">
        <w:rPr>
          <w:rFonts w:ascii="Times New Roman" w:hAnsi="Times New Roman" w:cs="Times New Roman"/>
          <w:sz w:val="28"/>
          <w:szCs w:val="28"/>
        </w:rPr>
        <w:lastRenderedPageBreak/>
        <w:t>Бикетов М.Е. - Сравнение библиотек компьютерного зрения для разработки систем охранного видеонаблюдения с возможностью видеоаналитики // [Электронный ресурс]. URL: https://cyberleninka.ru/article/n/sravnenie-bibliotek-kompyuternogo-zreniya-dlya-razrabotki-sistem-ohrannogo-videonablyudeniya-s-vozmozhnostyu-videoanalitiki (дата обращения: 23.10.2020).</w:t>
      </w:r>
    </w:p>
    <w:p w14:paraId="4B93B9FD" w14:textId="77777777" w:rsidR="005F4598" w:rsidRDefault="005F4598" w:rsidP="005F459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98">
        <w:rPr>
          <w:rFonts w:ascii="Times New Roman" w:hAnsi="Times New Roman" w:cs="Times New Roman"/>
          <w:sz w:val="28"/>
          <w:szCs w:val="28"/>
        </w:rPr>
        <w:t>Довгаль Виталий Анатольевич, Довгаль Дмитрий Витальевич - Роль туманных вычислений в Интернете Вещей // [Электронный ресурс]. URL: https://cyberleninka.ru/article/n/rol-tumannyh-vychisleniy-v-internete-veschey (дата обращения: 23.10.2020).</w:t>
      </w:r>
    </w:p>
    <w:p w14:paraId="7D5300EA" w14:textId="77777777" w:rsidR="005F4598" w:rsidRDefault="005F4598" w:rsidP="005F459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98">
        <w:rPr>
          <w:rFonts w:ascii="Times New Roman" w:hAnsi="Times New Roman" w:cs="Times New Roman"/>
          <w:sz w:val="28"/>
          <w:szCs w:val="28"/>
        </w:rPr>
        <w:t>Мельник Эдуард Всеволодович, Иванов Донат Яковлевич, Орда-Жигулина Марина Владимировна,Орда-Жигулина Дина Владимировна, Родина Арина Алексеевна- Применение технологий туманных вычислений в системе мониторинга и прогнозирования опасных природных явлений // [Электронный ресурс]. URL: https://cyberleninka.ru/article/n/primenenie-tehnologiy-tumannyh-vychisleniy-v-sisteme-monitoringa-i-prognozirovaniya-opasnyh-prirodnyh-yavleniy (дата обращения: 23.10.2020).</w:t>
      </w:r>
    </w:p>
    <w:p w14:paraId="74570153" w14:textId="77777777" w:rsidR="00D201B8" w:rsidRPr="00D201B8" w:rsidRDefault="005F4598" w:rsidP="00D201B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4598">
        <w:rPr>
          <w:rFonts w:ascii="Times New Roman" w:hAnsi="Times New Roman" w:cs="Times New Roman"/>
          <w:sz w:val="28"/>
          <w:szCs w:val="28"/>
        </w:rPr>
        <w:t>Мельник Эдуард Всеволодович, Клименко Анна Борисовна - Применение концепции "туманных" вычислений при проектировании высоконадежных информационно-управляющих систем// [Электронный ресурс]. URL: https://cyberleninka.ru/article/n/primenenie-kontseptsii-tumannyh-vychisleniy-pri-proektirovanii-vysokonadezhnyh-informatsionno-upravlyayuschih-sistem (дата обращения: 23.10.2020).</w:t>
      </w:r>
    </w:p>
    <w:p w14:paraId="48DAB1C8" w14:textId="77777777" w:rsidR="0010734A" w:rsidRPr="00D201B8" w:rsidRDefault="00D201B8" w:rsidP="00D201B8">
      <w:pPr>
        <w:pStyle w:val="af3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1B8">
        <w:rPr>
          <w:rFonts w:ascii="Times New Roman" w:hAnsi="Times New Roman" w:cs="Times New Roman"/>
          <w:sz w:val="28"/>
          <w:szCs w:val="28"/>
        </w:rPr>
        <w:t xml:space="preserve"> </w:t>
      </w:r>
      <w:r w:rsidR="005F4598" w:rsidRPr="00D201B8">
        <w:rPr>
          <w:rFonts w:ascii="Times New Roman" w:hAnsi="Times New Roman" w:cs="Times New Roman"/>
          <w:sz w:val="28"/>
          <w:szCs w:val="28"/>
        </w:rPr>
        <w:t>Саламатов Илья Анатольевич - Локализация данных за счет использования облачно-туманных технологий [Электронный ресурс]. URL: https://cyberleninka.ru/article/n/lokalizatsiya-dannyh-za-schet-ispolzovaniya-oblachno-tumannyh-tehnologiy (дата обращения: 23.10.2020).</w:t>
      </w:r>
    </w:p>
    <w:sectPr w:rsidR="0010734A" w:rsidRPr="00D201B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FF688" w14:textId="77777777" w:rsidR="00F77DE5" w:rsidRDefault="00F77DE5">
      <w:pPr>
        <w:spacing w:after="0" w:line="240" w:lineRule="auto"/>
      </w:pPr>
      <w:r>
        <w:separator/>
      </w:r>
    </w:p>
  </w:endnote>
  <w:endnote w:type="continuationSeparator" w:id="0">
    <w:p w14:paraId="2874F081" w14:textId="77777777" w:rsidR="00F77DE5" w:rsidRDefault="00F7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 Основной текст">
    <w:altName w:val="Liberation Mono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9768064"/>
      <w:docPartObj>
        <w:docPartGallery w:val="AutoText"/>
      </w:docPartObj>
    </w:sdtPr>
    <w:sdtEndPr/>
    <w:sdtContent>
      <w:p w14:paraId="62DD90F8" w14:textId="29BDC3B2" w:rsidR="00F05365" w:rsidRDefault="00F0536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EC5">
          <w:rPr>
            <w:noProof/>
          </w:rPr>
          <w:t>2</w:t>
        </w:r>
        <w:r>
          <w:fldChar w:fldCharType="end"/>
        </w:r>
      </w:p>
    </w:sdtContent>
  </w:sdt>
  <w:p w14:paraId="690F6829" w14:textId="77777777" w:rsidR="00F05365" w:rsidRDefault="00F0536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C89F5" w14:textId="77777777" w:rsidR="00F77DE5" w:rsidRDefault="00F77DE5">
      <w:pPr>
        <w:spacing w:after="0" w:line="240" w:lineRule="auto"/>
      </w:pPr>
      <w:r>
        <w:separator/>
      </w:r>
    </w:p>
  </w:footnote>
  <w:footnote w:type="continuationSeparator" w:id="0">
    <w:p w14:paraId="6DB5DA14" w14:textId="77777777" w:rsidR="00F77DE5" w:rsidRDefault="00F77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6CF"/>
    <w:multiLevelType w:val="multilevel"/>
    <w:tmpl w:val="008636CF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A3A30"/>
    <w:multiLevelType w:val="hybridMultilevel"/>
    <w:tmpl w:val="EADEC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ED0B73"/>
    <w:multiLevelType w:val="multilevel"/>
    <w:tmpl w:val="0CED0B7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8536A1"/>
    <w:multiLevelType w:val="multilevel"/>
    <w:tmpl w:val="0E8536A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139627D"/>
    <w:multiLevelType w:val="multilevel"/>
    <w:tmpl w:val="1139627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5548FB"/>
    <w:multiLevelType w:val="multilevel"/>
    <w:tmpl w:val="135548FB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15F6458D"/>
    <w:multiLevelType w:val="multilevel"/>
    <w:tmpl w:val="15F6458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462D2E"/>
    <w:multiLevelType w:val="hybridMultilevel"/>
    <w:tmpl w:val="0DAE5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F43EEC"/>
    <w:multiLevelType w:val="multilevel"/>
    <w:tmpl w:val="16F43EE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2629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735155"/>
    <w:multiLevelType w:val="multilevel"/>
    <w:tmpl w:val="1A73515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7A67"/>
    <w:multiLevelType w:val="multilevel"/>
    <w:tmpl w:val="1ACE7A6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0358BD"/>
    <w:multiLevelType w:val="multilevel"/>
    <w:tmpl w:val="1C0358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714A6D"/>
    <w:multiLevelType w:val="multilevel"/>
    <w:tmpl w:val="1C714A6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826B2A"/>
    <w:multiLevelType w:val="multilevel"/>
    <w:tmpl w:val="1C826B2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E6E281F"/>
    <w:multiLevelType w:val="hybridMultilevel"/>
    <w:tmpl w:val="B1EC5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14D38FD"/>
    <w:multiLevelType w:val="multilevel"/>
    <w:tmpl w:val="214D38FD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5876733"/>
    <w:multiLevelType w:val="multilevel"/>
    <w:tmpl w:val="25876733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FE34B4"/>
    <w:multiLevelType w:val="multilevel"/>
    <w:tmpl w:val="25FE3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D173B"/>
    <w:multiLevelType w:val="multilevel"/>
    <w:tmpl w:val="273D17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661D1C"/>
    <w:multiLevelType w:val="multilevel"/>
    <w:tmpl w:val="28661D1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0" w15:restartNumberingAfterBreak="0">
    <w:nsid w:val="300560E0"/>
    <w:multiLevelType w:val="hybridMultilevel"/>
    <w:tmpl w:val="9C783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147F42"/>
    <w:multiLevelType w:val="multilevel"/>
    <w:tmpl w:val="31147F42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38293180"/>
    <w:multiLevelType w:val="multilevel"/>
    <w:tmpl w:val="3829318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B31"/>
    <w:multiLevelType w:val="multilevel"/>
    <w:tmpl w:val="39B63B3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D36424"/>
    <w:multiLevelType w:val="multilevel"/>
    <w:tmpl w:val="42D364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45325497"/>
    <w:multiLevelType w:val="multilevel"/>
    <w:tmpl w:val="45325497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665328"/>
    <w:multiLevelType w:val="multilevel"/>
    <w:tmpl w:val="4B665328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934BFF"/>
    <w:multiLevelType w:val="hybridMultilevel"/>
    <w:tmpl w:val="767A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0F6DCF"/>
    <w:multiLevelType w:val="multilevel"/>
    <w:tmpl w:val="580F6DCF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451801"/>
    <w:multiLevelType w:val="multilevel"/>
    <w:tmpl w:val="5845180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584C2F8A"/>
    <w:multiLevelType w:val="multilevel"/>
    <w:tmpl w:val="584C2F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1" w15:restartNumberingAfterBreak="0">
    <w:nsid w:val="5ABA5136"/>
    <w:multiLevelType w:val="multilevel"/>
    <w:tmpl w:val="5ABA513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B714308"/>
    <w:multiLevelType w:val="multilevel"/>
    <w:tmpl w:val="5B714308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BC25D20"/>
    <w:multiLevelType w:val="multilevel"/>
    <w:tmpl w:val="5BC25D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5D0D03BF"/>
    <w:multiLevelType w:val="multilevel"/>
    <w:tmpl w:val="5D0D03B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606D9955"/>
    <w:multiLevelType w:val="singleLevel"/>
    <w:tmpl w:val="606D995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" w15:restartNumberingAfterBreak="0">
    <w:nsid w:val="62AE7D72"/>
    <w:multiLevelType w:val="multilevel"/>
    <w:tmpl w:val="62AE7D7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67CB1AE8"/>
    <w:multiLevelType w:val="multilevel"/>
    <w:tmpl w:val="67CB1AE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5E341D"/>
    <w:multiLevelType w:val="multilevel"/>
    <w:tmpl w:val="685E34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 w15:restartNumberingAfterBreak="0">
    <w:nsid w:val="6AE23410"/>
    <w:multiLevelType w:val="multilevel"/>
    <w:tmpl w:val="6AE234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 w15:restartNumberingAfterBreak="0">
    <w:nsid w:val="7C941685"/>
    <w:multiLevelType w:val="multilevel"/>
    <w:tmpl w:val="7C941685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strike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CF463AC"/>
    <w:multiLevelType w:val="multilevel"/>
    <w:tmpl w:val="7CF463A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E5B467C"/>
    <w:multiLevelType w:val="multilevel"/>
    <w:tmpl w:val="7E5B467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5"/>
  </w:num>
  <w:num w:numId="2">
    <w:abstractNumId w:val="10"/>
  </w:num>
  <w:num w:numId="3">
    <w:abstractNumId w:val="40"/>
  </w:num>
  <w:num w:numId="4">
    <w:abstractNumId w:val="19"/>
  </w:num>
  <w:num w:numId="5">
    <w:abstractNumId w:val="41"/>
  </w:num>
  <w:num w:numId="6">
    <w:abstractNumId w:val="4"/>
  </w:num>
  <w:num w:numId="7">
    <w:abstractNumId w:val="25"/>
  </w:num>
  <w:num w:numId="8">
    <w:abstractNumId w:val="8"/>
  </w:num>
  <w:num w:numId="9">
    <w:abstractNumId w:val="37"/>
  </w:num>
  <w:num w:numId="10">
    <w:abstractNumId w:val="23"/>
  </w:num>
  <w:num w:numId="11">
    <w:abstractNumId w:val="26"/>
  </w:num>
  <w:num w:numId="12">
    <w:abstractNumId w:val="0"/>
  </w:num>
  <w:num w:numId="13">
    <w:abstractNumId w:val="16"/>
  </w:num>
  <w:num w:numId="14">
    <w:abstractNumId w:val="32"/>
  </w:num>
  <w:num w:numId="15">
    <w:abstractNumId w:val="12"/>
  </w:num>
  <w:num w:numId="16">
    <w:abstractNumId w:val="13"/>
  </w:num>
  <w:num w:numId="17">
    <w:abstractNumId w:val="42"/>
  </w:num>
  <w:num w:numId="18">
    <w:abstractNumId w:val="36"/>
  </w:num>
  <w:num w:numId="19">
    <w:abstractNumId w:val="29"/>
  </w:num>
  <w:num w:numId="20">
    <w:abstractNumId w:val="34"/>
  </w:num>
  <w:num w:numId="21">
    <w:abstractNumId w:val="3"/>
  </w:num>
  <w:num w:numId="22">
    <w:abstractNumId w:val="9"/>
  </w:num>
  <w:num w:numId="23">
    <w:abstractNumId w:val="38"/>
  </w:num>
  <w:num w:numId="24">
    <w:abstractNumId w:val="24"/>
  </w:num>
  <w:num w:numId="25">
    <w:abstractNumId w:val="5"/>
  </w:num>
  <w:num w:numId="26">
    <w:abstractNumId w:val="33"/>
  </w:num>
  <w:num w:numId="27">
    <w:abstractNumId w:val="39"/>
  </w:num>
  <w:num w:numId="28">
    <w:abstractNumId w:val="6"/>
  </w:num>
  <w:num w:numId="29">
    <w:abstractNumId w:val="2"/>
  </w:num>
  <w:num w:numId="30">
    <w:abstractNumId w:val="21"/>
  </w:num>
  <w:num w:numId="31">
    <w:abstractNumId w:val="28"/>
  </w:num>
  <w:num w:numId="32">
    <w:abstractNumId w:val="11"/>
  </w:num>
  <w:num w:numId="33">
    <w:abstractNumId w:val="17"/>
  </w:num>
  <w:num w:numId="34">
    <w:abstractNumId w:val="15"/>
  </w:num>
  <w:num w:numId="35">
    <w:abstractNumId w:val="18"/>
  </w:num>
  <w:num w:numId="36">
    <w:abstractNumId w:val="30"/>
  </w:num>
  <w:num w:numId="37">
    <w:abstractNumId w:val="22"/>
  </w:num>
  <w:num w:numId="38">
    <w:abstractNumId w:val="31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20"/>
  </w:num>
  <w:num w:numId="42">
    <w:abstractNumId w:val="7"/>
  </w:num>
  <w:num w:numId="43">
    <w:abstractNumId w:val="14"/>
  </w:num>
  <w:num w:numId="44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ергей Засимович">
    <w15:presenceInfo w15:providerId="Windows Live" w15:userId="0311ab96d5afd7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C2"/>
    <w:rsid w:val="00015934"/>
    <w:rsid w:val="0003406D"/>
    <w:rsid w:val="00034D5E"/>
    <w:rsid w:val="000425A9"/>
    <w:rsid w:val="000513CC"/>
    <w:rsid w:val="00054379"/>
    <w:rsid w:val="00070552"/>
    <w:rsid w:val="00075FF5"/>
    <w:rsid w:val="00081B2E"/>
    <w:rsid w:val="0008758A"/>
    <w:rsid w:val="000968ED"/>
    <w:rsid w:val="000A020A"/>
    <w:rsid w:val="000A3A9B"/>
    <w:rsid w:val="000C78E2"/>
    <w:rsid w:val="000F539F"/>
    <w:rsid w:val="001021F2"/>
    <w:rsid w:val="00103E58"/>
    <w:rsid w:val="0010734A"/>
    <w:rsid w:val="00113C3F"/>
    <w:rsid w:val="0016248C"/>
    <w:rsid w:val="001677D2"/>
    <w:rsid w:val="0017060A"/>
    <w:rsid w:val="00184ED4"/>
    <w:rsid w:val="00187BF1"/>
    <w:rsid w:val="001A7594"/>
    <w:rsid w:val="001F0878"/>
    <w:rsid w:val="001F518C"/>
    <w:rsid w:val="00210721"/>
    <w:rsid w:val="00216472"/>
    <w:rsid w:val="00225AEF"/>
    <w:rsid w:val="0022793C"/>
    <w:rsid w:val="00227BBC"/>
    <w:rsid w:val="00231B24"/>
    <w:rsid w:val="002521EC"/>
    <w:rsid w:val="00256A36"/>
    <w:rsid w:val="00256AE8"/>
    <w:rsid w:val="00260C39"/>
    <w:rsid w:val="0026475A"/>
    <w:rsid w:val="002677EA"/>
    <w:rsid w:val="0028425D"/>
    <w:rsid w:val="00292E20"/>
    <w:rsid w:val="002A3CBD"/>
    <w:rsid w:val="002C29E6"/>
    <w:rsid w:val="002C4445"/>
    <w:rsid w:val="002D0754"/>
    <w:rsid w:val="002D5ACF"/>
    <w:rsid w:val="002E0CB1"/>
    <w:rsid w:val="002F0768"/>
    <w:rsid w:val="002F5E20"/>
    <w:rsid w:val="00300083"/>
    <w:rsid w:val="003011A5"/>
    <w:rsid w:val="00306C04"/>
    <w:rsid w:val="00307AAA"/>
    <w:rsid w:val="003105A5"/>
    <w:rsid w:val="00320359"/>
    <w:rsid w:val="0032289B"/>
    <w:rsid w:val="00322D88"/>
    <w:rsid w:val="00324258"/>
    <w:rsid w:val="0033520E"/>
    <w:rsid w:val="00337CA5"/>
    <w:rsid w:val="00340886"/>
    <w:rsid w:val="00371BD5"/>
    <w:rsid w:val="0037428B"/>
    <w:rsid w:val="0038265E"/>
    <w:rsid w:val="00382E50"/>
    <w:rsid w:val="0039167E"/>
    <w:rsid w:val="00393B7C"/>
    <w:rsid w:val="003A2CB0"/>
    <w:rsid w:val="003B2417"/>
    <w:rsid w:val="003B6344"/>
    <w:rsid w:val="003B6593"/>
    <w:rsid w:val="003D00E3"/>
    <w:rsid w:val="003D023B"/>
    <w:rsid w:val="003D7839"/>
    <w:rsid w:val="003E1490"/>
    <w:rsid w:val="003F02AB"/>
    <w:rsid w:val="004056CD"/>
    <w:rsid w:val="00406B53"/>
    <w:rsid w:val="00407FB5"/>
    <w:rsid w:val="00436D81"/>
    <w:rsid w:val="00437861"/>
    <w:rsid w:val="0043796D"/>
    <w:rsid w:val="00440B7E"/>
    <w:rsid w:val="004543DB"/>
    <w:rsid w:val="00462CFB"/>
    <w:rsid w:val="00473113"/>
    <w:rsid w:val="00476F22"/>
    <w:rsid w:val="00493614"/>
    <w:rsid w:val="0049718F"/>
    <w:rsid w:val="004A45F0"/>
    <w:rsid w:val="004B2581"/>
    <w:rsid w:val="004D0642"/>
    <w:rsid w:val="004D0856"/>
    <w:rsid w:val="004D72C5"/>
    <w:rsid w:val="004E25B9"/>
    <w:rsid w:val="004E4241"/>
    <w:rsid w:val="004F5FC3"/>
    <w:rsid w:val="005002DB"/>
    <w:rsid w:val="005277E3"/>
    <w:rsid w:val="005318FF"/>
    <w:rsid w:val="005329C4"/>
    <w:rsid w:val="00551888"/>
    <w:rsid w:val="00565956"/>
    <w:rsid w:val="005667B7"/>
    <w:rsid w:val="0056793F"/>
    <w:rsid w:val="0057095A"/>
    <w:rsid w:val="00571A91"/>
    <w:rsid w:val="00582913"/>
    <w:rsid w:val="00584F42"/>
    <w:rsid w:val="00591C4C"/>
    <w:rsid w:val="00594AA0"/>
    <w:rsid w:val="005A060D"/>
    <w:rsid w:val="005C28D2"/>
    <w:rsid w:val="005C2A5F"/>
    <w:rsid w:val="005C72F4"/>
    <w:rsid w:val="005D36FB"/>
    <w:rsid w:val="005D6983"/>
    <w:rsid w:val="005E272D"/>
    <w:rsid w:val="005E746E"/>
    <w:rsid w:val="005F4598"/>
    <w:rsid w:val="005F60DB"/>
    <w:rsid w:val="0060015D"/>
    <w:rsid w:val="00602C77"/>
    <w:rsid w:val="0062178A"/>
    <w:rsid w:val="00632F9D"/>
    <w:rsid w:val="006336B8"/>
    <w:rsid w:val="006426FA"/>
    <w:rsid w:val="00644C7C"/>
    <w:rsid w:val="00650E24"/>
    <w:rsid w:val="006510F0"/>
    <w:rsid w:val="006848BE"/>
    <w:rsid w:val="006A7E06"/>
    <w:rsid w:val="006F1C19"/>
    <w:rsid w:val="006F3D57"/>
    <w:rsid w:val="00701B2D"/>
    <w:rsid w:val="00704EAD"/>
    <w:rsid w:val="007066E7"/>
    <w:rsid w:val="00717958"/>
    <w:rsid w:val="00717AB8"/>
    <w:rsid w:val="007200B9"/>
    <w:rsid w:val="007320DE"/>
    <w:rsid w:val="007355CC"/>
    <w:rsid w:val="00735F83"/>
    <w:rsid w:val="007406D7"/>
    <w:rsid w:val="0074488D"/>
    <w:rsid w:val="00750D8D"/>
    <w:rsid w:val="00761EC5"/>
    <w:rsid w:val="0076440B"/>
    <w:rsid w:val="0077120A"/>
    <w:rsid w:val="0078496B"/>
    <w:rsid w:val="007931EE"/>
    <w:rsid w:val="00796736"/>
    <w:rsid w:val="00797066"/>
    <w:rsid w:val="007A0487"/>
    <w:rsid w:val="007A1EC1"/>
    <w:rsid w:val="007B038B"/>
    <w:rsid w:val="007E0D7B"/>
    <w:rsid w:val="007E5EB9"/>
    <w:rsid w:val="007E6AC0"/>
    <w:rsid w:val="007F0C2E"/>
    <w:rsid w:val="007F2F66"/>
    <w:rsid w:val="008026F1"/>
    <w:rsid w:val="00817E1C"/>
    <w:rsid w:val="00823C7A"/>
    <w:rsid w:val="00826170"/>
    <w:rsid w:val="0082737F"/>
    <w:rsid w:val="008330E0"/>
    <w:rsid w:val="00844B7E"/>
    <w:rsid w:val="008533E5"/>
    <w:rsid w:val="00856A76"/>
    <w:rsid w:val="00857B89"/>
    <w:rsid w:val="00892BFC"/>
    <w:rsid w:val="008A323F"/>
    <w:rsid w:val="008A6F1C"/>
    <w:rsid w:val="008B05BE"/>
    <w:rsid w:val="008B586B"/>
    <w:rsid w:val="008B5C89"/>
    <w:rsid w:val="008C11EA"/>
    <w:rsid w:val="008C4955"/>
    <w:rsid w:val="008C7934"/>
    <w:rsid w:val="008D04ED"/>
    <w:rsid w:val="008D2A41"/>
    <w:rsid w:val="008D322E"/>
    <w:rsid w:val="008D493A"/>
    <w:rsid w:val="008D6829"/>
    <w:rsid w:val="008E08DC"/>
    <w:rsid w:val="008E23C2"/>
    <w:rsid w:val="008E451D"/>
    <w:rsid w:val="008E492B"/>
    <w:rsid w:val="008F06F5"/>
    <w:rsid w:val="008F1BFE"/>
    <w:rsid w:val="00901DA1"/>
    <w:rsid w:val="00927642"/>
    <w:rsid w:val="00927CBE"/>
    <w:rsid w:val="0094044F"/>
    <w:rsid w:val="00941AAB"/>
    <w:rsid w:val="00947934"/>
    <w:rsid w:val="00950370"/>
    <w:rsid w:val="0095177C"/>
    <w:rsid w:val="00964E8D"/>
    <w:rsid w:val="00967B51"/>
    <w:rsid w:val="009722E6"/>
    <w:rsid w:val="009756E3"/>
    <w:rsid w:val="00985EDD"/>
    <w:rsid w:val="0099498E"/>
    <w:rsid w:val="009A3E86"/>
    <w:rsid w:val="009A6280"/>
    <w:rsid w:val="009B52B9"/>
    <w:rsid w:val="009C410A"/>
    <w:rsid w:val="009E0FAF"/>
    <w:rsid w:val="009E24B2"/>
    <w:rsid w:val="009F7FB2"/>
    <w:rsid w:val="00A0260C"/>
    <w:rsid w:val="00A06B71"/>
    <w:rsid w:val="00A15EE4"/>
    <w:rsid w:val="00A211D8"/>
    <w:rsid w:val="00A32140"/>
    <w:rsid w:val="00A353DE"/>
    <w:rsid w:val="00A35CE6"/>
    <w:rsid w:val="00A407E3"/>
    <w:rsid w:val="00A61080"/>
    <w:rsid w:val="00A827B1"/>
    <w:rsid w:val="00A949B0"/>
    <w:rsid w:val="00AB1FCD"/>
    <w:rsid w:val="00AC5274"/>
    <w:rsid w:val="00AC66B0"/>
    <w:rsid w:val="00AC6A66"/>
    <w:rsid w:val="00AD00D2"/>
    <w:rsid w:val="00AE29DE"/>
    <w:rsid w:val="00AE5B5B"/>
    <w:rsid w:val="00B37EA0"/>
    <w:rsid w:val="00B4039F"/>
    <w:rsid w:val="00B405D8"/>
    <w:rsid w:val="00B45CF7"/>
    <w:rsid w:val="00B517CE"/>
    <w:rsid w:val="00B8500E"/>
    <w:rsid w:val="00B85EAE"/>
    <w:rsid w:val="00B959AE"/>
    <w:rsid w:val="00BA1796"/>
    <w:rsid w:val="00BA38AC"/>
    <w:rsid w:val="00BB516D"/>
    <w:rsid w:val="00BB6F64"/>
    <w:rsid w:val="00BC5372"/>
    <w:rsid w:val="00BC6469"/>
    <w:rsid w:val="00BC7AD9"/>
    <w:rsid w:val="00BD59C0"/>
    <w:rsid w:val="00BD5A20"/>
    <w:rsid w:val="00BF4FAC"/>
    <w:rsid w:val="00C1343C"/>
    <w:rsid w:val="00C13B04"/>
    <w:rsid w:val="00C1750D"/>
    <w:rsid w:val="00C217AB"/>
    <w:rsid w:val="00C27D69"/>
    <w:rsid w:val="00C35DAC"/>
    <w:rsid w:val="00C405E1"/>
    <w:rsid w:val="00C45EC0"/>
    <w:rsid w:val="00C4777A"/>
    <w:rsid w:val="00C47FBC"/>
    <w:rsid w:val="00C51256"/>
    <w:rsid w:val="00C62053"/>
    <w:rsid w:val="00C661F1"/>
    <w:rsid w:val="00C66710"/>
    <w:rsid w:val="00C72621"/>
    <w:rsid w:val="00C73840"/>
    <w:rsid w:val="00C82FEB"/>
    <w:rsid w:val="00C8743C"/>
    <w:rsid w:val="00C928B5"/>
    <w:rsid w:val="00C9476A"/>
    <w:rsid w:val="00C9716C"/>
    <w:rsid w:val="00CA65EC"/>
    <w:rsid w:val="00CB0A9E"/>
    <w:rsid w:val="00CB4CC2"/>
    <w:rsid w:val="00CB55FA"/>
    <w:rsid w:val="00CC5E81"/>
    <w:rsid w:val="00CD00B0"/>
    <w:rsid w:val="00CD1D67"/>
    <w:rsid w:val="00CD5722"/>
    <w:rsid w:val="00CE196D"/>
    <w:rsid w:val="00CE21EA"/>
    <w:rsid w:val="00CE57E4"/>
    <w:rsid w:val="00CF41EA"/>
    <w:rsid w:val="00D00618"/>
    <w:rsid w:val="00D134E2"/>
    <w:rsid w:val="00D201B8"/>
    <w:rsid w:val="00D237A6"/>
    <w:rsid w:val="00D30436"/>
    <w:rsid w:val="00D34C4C"/>
    <w:rsid w:val="00D53E6C"/>
    <w:rsid w:val="00D56B3B"/>
    <w:rsid w:val="00D5776B"/>
    <w:rsid w:val="00D73E8E"/>
    <w:rsid w:val="00D81A7B"/>
    <w:rsid w:val="00DA123F"/>
    <w:rsid w:val="00DA4C2E"/>
    <w:rsid w:val="00DA6042"/>
    <w:rsid w:val="00DC31F9"/>
    <w:rsid w:val="00DD10AD"/>
    <w:rsid w:val="00DD1326"/>
    <w:rsid w:val="00DD1EBA"/>
    <w:rsid w:val="00DD7109"/>
    <w:rsid w:val="00DE26FC"/>
    <w:rsid w:val="00DE4B70"/>
    <w:rsid w:val="00DF015D"/>
    <w:rsid w:val="00DF3BF0"/>
    <w:rsid w:val="00E156DC"/>
    <w:rsid w:val="00E2341D"/>
    <w:rsid w:val="00E46815"/>
    <w:rsid w:val="00E6468B"/>
    <w:rsid w:val="00E84778"/>
    <w:rsid w:val="00E86515"/>
    <w:rsid w:val="00E86DE3"/>
    <w:rsid w:val="00E92936"/>
    <w:rsid w:val="00EA46A9"/>
    <w:rsid w:val="00EA69C2"/>
    <w:rsid w:val="00EB359B"/>
    <w:rsid w:val="00EC5C28"/>
    <w:rsid w:val="00ED6B09"/>
    <w:rsid w:val="00EE0E3A"/>
    <w:rsid w:val="00EE483F"/>
    <w:rsid w:val="00EF22AA"/>
    <w:rsid w:val="00EF744E"/>
    <w:rsid w:val="00F02D68"/>
    <w:rsid w:val="00F05365"/>
    <w:rsid w:val="00F0766D"/>
    <w:rsid w:val="00F168D5"/>
    <w:rsid w:val="00F50932"/>
    <w:rsid w:val="00F67B46"/>
    <w:rsid w:val="00F7248B"/>
    <w:rsid w:val="00F756BE"/>
    <w:rsid w:val="00F75B8F"/>
    <w:rsid w:val="00F77DE5"/>
    <w:rsid w:val="00F82267"/>
    <w:rsid w:val="00F92DA1"/>
    <w:rsid w:val="00F95F8F"/>
    <w:rsid w:val="00FA5EB2"/>
    <w:rsid w:val="00FC0DC1"/>
    <w:rsid w:val="00FC28B0"/>
    <w:rsid w:val="00FD7AF7"/>
    <w:rsid w:val="06891E5F"/>
    <w:rsid w:val="256F727A"/>
    <w:rsid w:val="3FBC0B9F"/>
    <w:rsid w:val="413A7B5E"/>
    <w:rsid w:val="4989499D"/>
    <w:rsid w:val="56E1087C"/>
    <w:rsid w:val="5B7B4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E962"/>
  <w15:docId w15:val="{2735565C-B933-4CA3-951C-AD7D0050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40" w:after="40" w:line="240" w:lineRule="auto"/>
      <w:outlineLvl w:val="3"/>
    </w:pPr>
    <w:rPr>
      <w:rFonts w:ascii="Calibri" w:eastAsia="Calibri" w:hAnsi="Calibri" w:cs="Calibr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unhideWhenUsed/>
    <w:qFormat/>
    <w:pPr>
      <w:spacing w:after="0" w:line="240" w:lineRule="auto"/>
      <w:ind w:firstLine="709"/>
      <w:jc w:val="both"/>
    </w:pPr>
    <w:rPr>
      <w:rFonts w:ascii="Times New Roman" w:hAnsi="Times New Roman"/>
      <w:color w:val="000000"/>
      <w:sz w:val="20"/>
      <w:szCs w:val="20"/>
      <w:shd w:val="clear" w:color="auto" w:fill="FFFFFF"/>
      <w:lang w:eastAsia="en-US"/>
    </w:rPr>
  </w:style>
  <w:style w:type="paragraph" w:styleId="8">
    <w:name w:val="toc 8"/>
    <w:basedOn w:val="a"/>
    <w:next w:val="a"/>
    <w:uiPriority w:val="39"/>
    <w:unhideWhenUsed/>
    <w:pPr>
      <w:spacing w:after="0" w:line="360" w:lineRule="auto"/>
      <w:ind w:left="196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pPr>
      <w:spacing w:after="0" w:line="360" w:lineRule="auto"/>
      <w:ind w:left="224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7">
    <w:name w:val="toc 7"/>
    <w:basedOn w:val="a"/>
    <w:next w:val="a"/>
    <w:uiPriority w:val="39"/>
    <w:unhideWhenUsed/>
    <w:pPr>
      <w:spacing w:after="0" w:line="360" w:lineRule="auto"/>
      <w:ind w:left="168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a9">
    <w:name w:val="Body Text"/>
    <w:basedOn w:val="a"/>
    <w:link w:val="aa"/>
    <w:unhideWhenUsed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6">
    <w:name w:val="toc 6"/>
    <w:basedOn w:val="a"/>
    <w:next w:val="a"/>
    <w:uiPriority w:val="39"/>
    <w:unhideWhenUsed/>
    <w:pPr>
      <w:spacing w:after="0" w:line="360" w:lineRule="auto"/>
      <w:ind w:left="140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31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cs="Times New Roman"/>
    </w:rPr>
  </w:style>
  <w:style w:type="paragraph" w:styleId="21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cs="Times New Roman"/>
    </w:rPr>
  </w:style>
  <w:style w:type="paragraph" w:styleId="41">
    <w:name w:val="toc 4"/>
    <w:basedOn w:val="a"/>
    <w:next w:val="a"/>
    <w:uiPriority w:val="39"/>
    <w:unhideWhenUsed/>
    <w:pPr>
      <w:spacing w:after="0" w:line="360" w:lineRule="auto"/>
      <w:ind w:left="84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5">
    <w:name w:val="toc 5"/>
    <w:basedOn w:val="a"/>
    <w:next w:val="a"/>
    <w:uiPriority w:val="39"/>
    <w:unhideWhenUsed/>
    <w:pPr>
      <w:spacing w:after="0" w:line="360" w:lineRule="auto"/>
      <w:ind w:left="1120"/>
    </w:pPr>
    <w:rPr>
      <w:rFonts w:ascii="Calibri" w:eastAsia="Calibri" w:hAnsi="Calibri" w:cs="Times New Roman"/>
      <w:sz w:val="20"/>
      <w:szCs w:val="20"/>
      <w:lang w:eastAsia="en-US"/>
    </w:r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e">
    <w:name w:val="FollowedHyperlink"/>
    <w:uiPriority w:val="99"/>
    <w:unhideWhenUsed/>
    <w:rPr>
      <w:color w:val="954F72"/>
      <w:u w:val="single"/>
    </w:rPr>
  </w:style>
  <w:style w:type="character" w:styleId="af">
    <w:name w:val="footnote reference"/>
    <w:uiPriority w:val="99"/>
    <w:unhideWhenUsed/>
    <w:qFormat/>
    <w:rPr>
      <w:vertAlign w:val="superscript"/>
    </w:rPr>
  </w:style>
  <w:style w:type="character" w:styleId="af0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1">
    <w:name w:val="page number"/>
    <w:basedOn w:val="a0"/>
    <w:uiPriority w:val="99"/>
    <w:unhideWhenUsed/>
  </w:style>
  <w:style w:type="table" w:styleId="af2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7"/>
    <w:uiPriority w:val="99"/>
    <w:rPr>
      <w:sz w:val="22"/>
      <w:szCs w:val="22"/>
    </w:rPr>
  </w:style>
  <w:style w:type="character" w:customStyle="1" w:styleId="ac">
    <w:name w:val="Нижний колонтитул Знак"/>
    <w:basedOn w:val="a0"/>
    <w:link w:val="ab"/>
    <w:uiPriority w:val="99"/>
    <w:rPr>
      <w:sz w:val="22"/>
      <w:szCs w:val="22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tabs>
        <w:tab w:val="left" w:pos="432"/>
      </w:tabs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Pr>
      <w:rFonts w:ascii="Calibri" w:eastAsia="Calibri" w:hAnsi="Calibri" w:cs="Calibri"/>
      <w:b/>
      <w:sz w:val="24"/>
      <w:szCs w:val="24"/>
    </w:rPr>
  </w:style>
  <w:style w:type="character" w:customStyle="1" w:styleId="13">
    <w:name w:val="Название книги1"/>
    <w:rPr>
      <w:b/>
      <w:bCs/>
      <w:smallCaps/>
      <w:spacing w:val="5"/>
    </w:rPr>
  </w:style>
  <w:style w:type="character" w:customStyle="1" w:styleId="a6">
    <w:name w:val="Текст сноски Знак"/>
    <w:link w:val="a5"/>
    <w:uiPriority w:val="99"/>
    <w:rPr>
      <w:rFonts w:ascii="Times New Roman" w:hAnsi="Times New Roman"/>
      <w:color w:val="000000"/>
      <w:lang w:eastAsia="en-US"/>
    </w:rPr>
  </w:style>
  <w:style w:type="character" w:customStyle="1" w:styleId="22">
    <w:name w:val="Название книги2"/>
    <w:uiPriority w:val="33"/>
    <w:qFormat/>
    <w:rPr>
      <w:b/>
      <w:bCs/>
      <w:smallCaps/>
      <w:spacing w:val="5"/>
    </w:rPr>
  </w:style>
  <w:style w:type="character" w:customStyle="1" w:styleId="apple-tab-span">
    <w:name w:val="apple-tab-span"/>
    <w:basedOn w:val="a0"/>
  </w:style>
  <w:style w:type="character" w:customStyle="1" w:styleId="HTML0">
    <w:name w:val="Стандартный HTML Знак"/>
    <w:link w:val="HTML"/>
    <w:uiPriority w:val="99"/>
    <w:qFormat/>
    <w:rPr>
      <w:rFonts w:ascii="Courier New" w:eastAsia="Times New Roman" w:hAnsi="Courier New" w:cs="Courier New"/>
    </w:rPr>
  </w:style>
  <w:style w:type="character" w:customStyle="1" w:styleId="af4">
    <w:name w:val="Неразрешенное упоминание"/>
    <w:uiPriority w:val="99"/>
    <w:unhideWhenUsed/>
    <w:rPr>
      <w:color w:val="605E5C"/>
      <w:shd w:val="clear" w:color="auto" w:fill="E1DFDD"/>
    </w:rPr>
  </w:style>
  <w:style w:type="character" w:customStyle="1" w:styleId="Times142">
    <w:name w:val="Times14_РИО2 Знак"/>
    <w:link w:val="Times1420"/>
    <w:qFormat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Знак"/>
    <w:link w:val="a9"/>
    <w:rPr>
      <w:rFonts w:ascii="Times New Roman" w:eastAsia="Times New Roman" w:hAnsi="Times New Roman" w:cs="Times New Roman"/>
    </w:rPr>
  </w:style>
  <w:style w:type="character" w:customStyle="1" w:styleId="14">
    <w:name w:val="Текст сноски Знак1"/>
    <w:basedOn w:val="a0"/>
    <w:uiPriority w:val="99"/>
    <w:semiHidden/>
  </w:style>
  <w:style w:type="paragraph" w:customStyle="1" w:styleId="23">
    <w:name w:val="Стиль2мой"/>
    <w:basedOn w:val="2"/>
    <w:pPr>
      <w:keepLines w:val="0"/>
      <w:spacing w:after="120" w:line="288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15">
    <w:name w:val="Основной текст Знак1"/>
    <w:basedOn w:val="a0"/>
    <w:uiPriority w:val="99"/>
    <w:semiHidden/>
    <w:rPr>
      <w:sz w:val="22"/>
      <w:szCs w:val="22"/>
    </w:rPr>
  </w:style>
  <w:style w:type="character" w:customStyle="1" w:styleId="HTML1">
    <w:name w:val="Стандартный HTML Знак1"/>
    <w:basedOn w:val="a0"/>
    <w:uiPriority w:val="99"/>
    <w:semiHidden/>
    <w:rPr>
      <w:rFonts w:ascii="Consolas" w:hAnsi="Consolas"/>
    </w:rPr>
  </w:style>
  <w:style w:type="paragraph" w:styleId="af5">
    <w:name w:val="annotation text"/>
    <w:basedOn w:val="a"/>
    <w:link w:val="af6"/>
    <w:uiPriority w:val="99"/>
    <w:semiHidden/>
    <w:unhideWhenUsed/>
    <w:rsid w:val="00C134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C1343C"/>
    <w:rPr>
      <w:rFonts w:ascii="Times New Roman" w:eastAsia="Times New Roman" w:hAnsi="Times New Roman" w:cs="Times New Roman"/>
    </w:rPr>
  </w:style>
  <w:style w:type="character" w:styleId="af7">
    <w:name w:val="annotation reference"/>
    <w:basedOn w:val="a0"/>
    <w:uiPriority w:val="99"/>
    <w:semiHidden/>
    <w:unhideWhenUsed/>
    <w:rsid w:val="00C1343C"/>
    <w:rPr>
      <w:rFonts w:ascii="Times New Roman" w:hAnsi="Times New Roman" w:cs="Times New Roman" w:hint="default"/>
      <w:sz w:val="16"/>
      <w:szCs w:val="16"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C1343C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f9">
    <w:name w:val="Тема примечания Знак"/>
    <w:basedOn w:val="af6"/>
    <w:link w:val="af8"/>
    <w:uiPriority w:val="99"/>
    <w:semiHidden/>
    <w:rsid w:val="00C1343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7F3ED3-CF3C-4759-ABE5-E3A439BC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Сергей Засимович</cp:lastModifiedBy>
  <cp:revision>7</cp:revision>
  <dcterms:created xsi:type="dcterms:W3CDTF">2020-10-25T13:18:00Z</dcterms:created>
  <dcterms:modified xsi:type="dcterms:W3CDTF">2020-11-22T09:26:00Z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